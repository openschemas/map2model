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Common properties across all specifications (BioSchemas):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470"/>
        <w:gridCol w:w="1110"/>
        <w:gridCol w:w="1350"/>
        <w:gridCol w:w="1485"/>
        <w:gridCol w:w="1200"/>
        <w:gridCol w:w="1140"/>
        <w:tblGridChange w:id="0">
          <w:tblGrid>
            <w:gridCol w:w="1605"/>
            <w:gridCol w:w="1470"/>
            <w:gridCol w:w="1110"/>
            <w:gridCol w:w="1350"/>
            <w:gridCol w:w="1485"/>
            <w:gridCol w:w="1200"/>
            <w:gridCol w:w="114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Property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LifeScienceEvent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LifeScienceOrganisation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LifeScienceTrainingMaterial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LifeScienceStandard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LifeSciencePerson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</w:t>
            </w:r>
            <w:ins w:author="IT Support" w:id="0" w:date="2015-11-19T16:28:02Z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RL</w:t>
              </w:r>
            </w:ins>
            <w:del w:author="IT Support" w:id="0" w:date="2015-11-19T16:28:02Z">
              <w:r w:rsidDel="00000000" w:rsidR="00000000" w:rsidRPr="00000000">
                <w:rPr>
                  <w:sz w:val="18"/>
                  <w:szCs w:val="18"/>
                  <w:rtl w:val="0"/>
                </w:rPr>
                <w:delText xml:space="preserve">LR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 web page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sameAs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Alternate 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alternateName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Keywords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keywords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ScientificTopic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scientificTopic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Target Audience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targetAudience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Social Media Handle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socialMediaHandle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