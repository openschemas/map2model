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sz w:val="48"/>
          <w:szCs w:val="48"/>
        </w:rPr>
      </w:pPr>
      <w:bookmarkStart w:colFirst="0" w:colLast="0" w:name="_kgy56kzbqbbn" w:id="0"/>
      <w:bookmarkEnd w:id="0"/>
      <w:r w:rsidDel="00000000" w:rsidR="00000000" w:rsidRPr="00000000">
        <w:rPr>
          <w:sz w:val="48"/>
          <w:szCs w:val="48"/>
          <w:rtl w:val="0"/>
        </w:rPr>
        <w:t xml:space="preserve">Life Science Event Specification 0.1</w:t>
      </w:r>
    </w:p>
    <w:p w:rsidR="00000000" w:rsidDel="00000000" w:rsidP="00000000" w:rsidRDefault="00000000" w:rsidRPr="00000000" w14:paraId="00000001">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60m7aornmijg" w:id="1"/>
      <w:bookmarkEnd w:id="1"/>
      <w:r w:rsidDel="00000000" w:rsidR="00000000" w:rsidRPr="00000000">
        <w:rPr>
          <w:rtl w:val="0"/>
        </w:rPr>
        <w:t xml:space="preserve">A specification for describing life sciences events</w:t>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after="100" w:before="800" w:lineRule="auto"/>
        <w:contextualSpacing w:val="0"/>
        <w:rPr/>
      </w:pPr>
      <w:bookmarkStart w:colFirst="0" w:colLast="0" w:name="_jdeykt68ile4" w:id="2"/>
      <w:bookmarkEnd w:id="2"/>
      <w:r w:rsidDel="00000000" w:rsidR="00000000" w:rsidRPr="00000000">
        <w:rPr>
          <w:rtl w:val="0"/>
        </w:rPr>
        <w:t xml:space="preserve">Recommendation [DAY] [MONTH] 2015</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version: [github link]</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Latest published version: [github link]</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Previous version: [github link]</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Editors: [Names]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Authors: [Names]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Contributors: [Names]</w:t>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spacing w:after="60" w:before="360" w:lineRule="auto"/>
        <w:contextualSpacing w:val="0"/>
        <w:rPr/>
      </w:pPr>
      <w:bookmarkStart w:colFirst="0" w:colLast="0" w:name="_iwpofulctdmg" w:id="3"/>
      <w:bookmarkEnd w:id="3"/>
      <w:r w:rsidDel="00000000" w:rsidR="00000000" w:rsidRPr="00000000">
        <w:rPr>
          <w:rtl w:val="0"/>
        </w:rPr>
        <w:t xml:space="preserve">Abstract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Life Science Events specification provides a way to describe bioscience events on the World Wide Web. It defines a set of metadata and vocabularies, built on top of existing technologies and standards, that can be used to represent events in Web pages and applications. The goal of the specification is to make it easier to discover, exchange and integrate life science event information across the Internet.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spacing w:after="60" w:before="360" w:lineRule="auto"/>
        <w:contextualSpacing w:val="0"/>
        <w:rPr/>
      </w:pPr>
      <w:bookmarkStart w:colFirst="0" w:colLast="0" w:name="_nrwnogeyt0xk" w:id="4"/>
      <w:bookmarkEnd w:id="4"/>
      <w:r w:rsidDel="00000000" w:rsidR="00000000" w:rsidRPr="00000000">
        <w:rPr>
          <w:rtl w:val="0"/>
        </w:rPr>
        <w:t xml:space="preserve">Status of this Document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w:t>
      </w:r>
      <w:r w:rsidDel="00000000" w:rsidR="00000000" w:rsidRPr="00000000">
        <w:rPr>
          <w:rtl w:val="0"/>
        </w:rPr>
        <w:t xml:space="preserve"> specification is under development. It is being written by a multi-institutional team from </w:t>
      </w:r>
      <w:hyperlink r:id="rId7">
        <w:r w:rsidDel="00000000" w:rsidR="00000000" w:rsidRPr="00000000">
          <w:rPr>
            <w:color w:val="1155cc"/>
            <w:u w:val="single"/>
            <w:rtl w:val="0"/>
          </w:rPr>
          <w:t xml:space="preserve">ELIXIR</w:t>
        </w:r>
      </w:hyperlink>
      <w:r w:rsidDel="00000000" w:rsidR="00000000" w:rsidRPr="00000000">
        <w:rPr>
          <w:rtl w:val="0"/>
        </w:rPr>
        <w:t xml:space="preserve">, </w:t>
      </w:r>
      <w:hyperlink r:id="rId8">
        <w:r w:rsidDel="00000000" w:rsidR="00000000" w:rsidRPr="00000000">
          <w:rPr>
            <w:color w:val="1155cc"/>
            <w:u w:val="single"/>
            <w:rtl w:val="0"/>
          </w:rPr>
          <w:t xml:space="preserve">Pistoia Alliance</w:t>
        </w:r>
      </w:hyperlink>
      <w:r w:rsidDel="00000000" w:rsidR="00000000" w:rsidRPr="00000000">
        <w:rPr>
          <w:rtl w:val="0"/>
        </w:rPr>
        <w:t xml:space="preserve">, </w:t>
      </w:r>
      <w:hyperlink r:id="rId9">
        <w:r w:rsidDel="00000000" w:rsidR="00000000" w:rsidRPr="00000000">
          <w:rPr>
            <w:color w:val="1155cc"/>
            <w:u w:val="single"/>
            <w:rtl w:val="0"/>
          </w:rPr>
          <w:t xml:space="preserve">GOBLET</w:t>
        </w:r>
      </w:hyperlink>
      <w:r w:rsidDel="00000000" w:rsidR="00000000" w:rsidRPr="00000000">
        <w:rPr>
          <w:rtl w:val="0"/>
        </w:rPr>
        <w:t xml:space="preserve">, </w:t>
      </w:r>
      <w:hyperlink r:id="rId10">
        <w:r w:rsidDel="00000000" w:rsidR="00000000" w:rsidRPr="00000000">
          <w:rPr>
            <w:color w:val="1155cc"/>
            <w:u w:val="single"/>
            <w:rtl w:val="0"/>
          </w:rPr>
          <w:t xml:space="preserve">TeSS</w:t>
        </w:r>
      </w:hyperlink>
      <w:r w:rsidDel="00000000" w:rsidR="00000000" w:rsidRPr="00000000">
        <w:rPr>
          <w:rtl w:val="0"/>
        </w:rPr>
        <w:t xml:space="preserve">, </w:t>
      </w:r>
      <w:hyperlink r:id="rId11">
        <w:r w:rsidDel="00000000" w:rsidR="00000000" w:rsidRPr="00000000">
          <w:rPr>
            <w:color w:val="1155cc"/>
            <w:u w:val="single"/>
            <w:rtl w:val="0"/>
          </w:rPr>
          <w:t xml:space="preserve">BioSharing</w:t>
        </w:r>
      </w:hyperlink>
      <w:r w:rsidDel="00000000" w:rsidR="00000000" w:rsidRPr="00000000">
        <w:rPr>
          <w:rtl w:val="0"/>
        </w:rPr>
        <w:t xml:space="preserve"> and </w:t>
      </w:r>
      <w:hyperlink r:id="rId12">
        <w:r w:rsidDel="00000000" w:rsidR="00000000" w:rsidRPr="00000000">
          <w:rPr>
            <w:color w:val="1155cc"/>
            <w:u w:val="single"/>
            <w:rtl w:val="0"/>
          </w:rPr>
          <w:t xml:space="preserve">BBMRI</w:t>
        </w:r>
      </w:hyperlink>
      <w:r w:rsidDel="00000000" w:rsidR="00000000" w:rsidRPr="00000000">
        <w:rPr>
          <w:rtl w:val="0"/>
        </w:rPr>
        <w:t xml:space="preserve">. You can find more about the project and similar projects on the </w:t>
      </w:r>
      <w:hyperlink r:id="rId13">
        <w:r w:rsidDel="00000000" w:rsidR="00000000" w:rsidRPr="00000000">
          <w:rPr>
            <w:color w:val="1155cc"/>
            <w:u w:val="single"/>
            <w:rtl w:val="0"/>
          </w:rPr>
          <w:t xml:space="preserve">bioschemas GitHub pages</w:t>
        </w:r>
      </w:hyperlink>
      <w:r w:rsidDel="00000000" w:rsidR="00000000" w:rsidRPr="00000000">
        <w:rPr>
          <w:rtl w:val="0"/>
        </w:rPr>
        <w:t xml:space="preserve">. If you are interested in helping with this or any other of the listed projects, please visit the </w:t>
      </w:r>
      <w:hyperlink r:id="rId14">
        <w:r w:rsidDel="00000000" w:rsidR="00000000" w:rsidRPr="00000000">
          <w:rPr>
            <w:color w:val="1155cc"/>
            <w:u w:val="single"/>
            <w:rtl w:val="0"/>
          </w:rPr>
          <w:t xml:space="preserve">Event Group</w:t>
        </w:r>
      </w:hyperlink>
      <w:r w:rsidDel="00000000" w:rsidR="00000000" w:rsidRPr="00000000">
        <w:rPr>
          <w:rtl w:val="0"/>
        </w:rPr>
        <w:t xml:space="preserve"> page.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document will be reviewed by the </w:t>
      </w:r>
      <w:hyperlink r:id="rId15">
        <w:r w:rsidDel="00000000" w:rsidR="00000000" w:rsidRPr="00000000">
          <w:rPr>
            <w:color w:val="1155cc"/>
            <w:u w:val="single"/>
            <w:rtl w:val="0"/>
          </w:rPr>
          <w:t xml:space="preserve">Event Group</w:t>
        </w:r>
      </w:hyperlink>
      <w:ins w:author="Rafael C. Jimenez" w:id="0" w:date="2015-11-19T11:09:29Z">
        <w:r w:rsidDel="00000000" w:rsidR="00000000" w:rsidRPr="00000000">
          <w:fldChar w:fldCharType="begin"/>
        </w:r>
        <w:r w:rsidDel="00000000" w:rsidR="00000000" w:rsidRPr="00000000">
          <w:instrText xml:space="preserve">HYPERLINK "https://github.com/BioSchemas/bioschemas/wiki/Event-Group"</w:instrText>
        </w:r>
        <w:r w:rsidDel="00000000" w:rsidR="00000000" w:rsidRPr="00000000">
          <w:fldChar w:fldCharType="separate"/>
        </w:r>
        <w:r w:rsidDel="00000000" w:rsidR="00000000" w:rsidRPr="00000000">
          <w:rPr>
            <w:color w:val="1155cc"/>
            <w:u w:val="single"/>
            <w:rtl w:val="0"/>
          </w:rPr>
          <w:t xml:space="preserve"> </w:t>
        </w:r>
        <w:r w:rsidDel="00000000" w:rsidR="00000000" w:rsidRPr="00000000">
          <w:fldChar w:fldCharType="end"/>
        </w:r>
        <w:r w:rsidDel="00000000" w:rsidR="00000000" w:rsidRPr="00000000">
          <w:rPr>
            <w:rtl w:val="0"/>
          </w:rPr>
          <w:t xml:space="preserve">following the “</w:t>
        </w:r>
      </w:ins>
      <w:ins w:author="Rafael C. Jimenez" w:id="0" w:date="2015-11-19T11:09:29Z">
        <w:r w:rsidDel="00000000" w:rsidR="00000000" w:rsidRPr="00000000">
          <w:fldChar w:fldCharType="begin"/>
        </w:r>
        <w:r w:rsidDel="00000000" w:rsidR="00000000" w:rsidRPr="00000000">
          <w:instrText xml:space="preserve">HYPERLINK "https://docs.google.com/document/d/1eDHBfw6frl9xAjIduLYRwcqUY3jehfzJ-xSKCc1nSsc/edit?usp=sharing"</w:instrText>
        </w:r>
        <w:r w:rsidDel="00000000" w:rsidR="00000000" w:rsidRPr="00000000">
          <w:fldChar w:fldCharType="separate"/>
        </w:r>
        <w:r w:rsidDel="00000000" w:rsidR="00000000" w:rsidRPr="00000000">
          <w:rPr>
            <w:color w:val="1155cc"/>
            <w:u w:val="single"/>
            <w:rtl w:val="0"/>
          </w:rPr>
          <w:t xml:space="preserve">Standard Specifications Process</w:t>
        </w:r>
        <w:r w:rsidDel="00000000" w:rsidR="00000000" w:rsidRPr="00000000">
          <w:fldChar w:fldCharType="end"/>
        </w:r>
      </w:ins>
      <w:ins w:author="Rafael C. Jimenez" w:id="0" w:date="2015-11-19T11:09:29Z">
        <w:r w:rsidDel="00000000" w:rsidR="00000000" w:rsidRPr="00000000">
          <w:rPr>
            <w:rtl w:val="0"/>
          </w:rPr>
          <w:t xml:space="preserve">” defined by the community BioSchemas group.</w:t>
        </w:r>
      </w:ins>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work proposed in this document builds on top of previous meetings and discussions involving the organisations mentioned above plus </w:t>
      </w:r>
      <w:hyperlink r:id="rId16">
        <w:r w:rsidDel="00000000" w:rsidR="00000000" w:rsidRPr="00000000">
          <w:rPr>
            <w:color w:val="1155cc"/>
            <w:u w:val="single"/>
            <w:rtl w:val="0"/>
          </w:rPr>
          <w:t xml:space="preserve">ISCB</w:t>
        </w:r>
      </w:hyperlink>
      <w:r w:rsidDel="00000000" w:rsidR="00000000" w:rsidRPr="00000000">
        <w:rPr>
          <w:rtl w:val="0"/>
        </w:rPr>
        <w:t xml:space="preserve"> and</w:t>
      </w:r>
      <w:r w:rsidDel="00000000" w:rsidR="00000000" w:rsidRPr="00000000">
        <w:rPr>
          <w:rtl w:val="0"/>
        </w:rPr>
        <w:t xml:space="preserve"> </w:t>
      </w:r>
      <w:hyperlink r:id="rId17">
        <w:r w:rsidDel="00000000" w:rsidR="00000000" w:rsidRPr="00000000">
          <w:rPr>
            <w:color w:val="1155cc"/>
            <w:u w:val="single"/>
            <w:rtl w:val="0"/>
          </w:rPr>
          <w:t xml:space="preserve">SIB</w:t>
        </w:r>
      </w:hyperlink>
      <w:r w:rsidDel="00000000" w:rsidR="00000000" w:rsidRPr="00000000">
        <w:rPr>
          <w:rtl w:val="0"/>
        </w:rPr>
        <w:t xml:space="preserve">. It uses terms agreed during these meetings.</w:t>
      </w:r>
    </w:p>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spacing w:after="60" w:before="360" w:lineRule="auto"/>
        <w:contextualSpacing w:val="0"/>
        <w:rPr/>
      </w:pPr>
      <w:bookmarkStart w:colFirst="0" w:colLast="0" w:name="_ykj4nh4jk0tn" w:id="5"/>
      <w:bookmarkEnd w:id="5"/>
      <w:r w:rsidDel="00000000" w:rsidR="00000000" w:rsidRPr="00000000">
        <w:rPr>
          <w:rtl w:val="0"/>
        </w:rPr>
      </w:r>
    </w:p>
    <w:p w:rsidR="00000000" w:rsidDel="00000000" w:rsidP="00000000" w:rsidRDefault="00000000" w:rsidRPr="00000000" w14:paraId="00000013">
      <w:pPr>
        <w:pStyle w:val="Heading1"/>
        <w:pBdr>
          <w:top w:space="0" w:sz="0" w:val="nil"/>
          <w:left w:space="0" w:sz="0" w:val="nil"/>
          <w:bottom w:space="0" w:sz="0" w:val="nil"/>
          <w:right w:space="0" w:sz="0" w:val="nil"/>
          <w:between w:space="0" w:sz="0" w:val="nil"/>
        </w:pBdr>
        <w:shd w:fill="auto" w:val="clear"/>
        <w:spacing w:after="60" w:before="360" w:lineRule="auto"/>
        <w:contextualSpacing w:val="0"/>
        <w:rPr/>
      </w:pPr>
      <w:bookmarkStart w:colFirst="0" w:colLast="0" w:name="_4f1y4epk0xwb" w:id="6"/>
      <w:bookmarkEnd w:id="6"/>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pBdr>
          <w:top w:space="0" w:sz="0" w:val="nil"/>
          <w:left w:space="0" w:sz="0" w:val="nil"/>
          <w:bottom w:space="0" w:sz="0" w:val="nil"/>
          <w:right w:space="0" w:sz="0" w:val="nil"/>
          <w:between w:space="0" w:sz="0" w:val="nil"/>
        </w:pBdr>
        <w:shd w:fill="auto" w:val="clear"/>
        <w:spacing w:after="400" w:before="0" w:lineRule="auto"/>
        <w:contextualSpacing w:val="0"/>
        <w:rPr/>
      </w:pPr>
      <w:bookmarkStart w:colFirst="0" w:colLast="0" w:name="_1tqzfb2ey71m" w:id="7"/>
      <w:bookmarkEnd w:id="7"/>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jdeykt68ile4">
            <w:r w:rsidDel="00000000" w:rsidR="00000000" w:rsidRPr="00000000">
              <w:rPr>
                <w:color w:val="1155cc"/>
                <w:u w:val="single"/>
                <w:rtl w:val="0"/>
              </w:rPr>
              <w:t xml:space="preserve">Recommendation [DAY] [MONTH] 2015</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iwpofulctdmg">
            <w:r w:rsidDel="00000000" w:rsidR="00000000" w:rsidRPr="00000000">
              <w:rPr>
                <w:color w:val="1155cc"/>
                <w:u w:val="single"/>
                <w:rtl w:val="0"/>
              </w:rPr>
              <w:t xml:space="preserve">Abstract</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nrwnogeyt0xk">
            <w:r w:rsidDel="00000000" w:rsidR="00000000" w:rsidRPr="00000000">
              <w:rPr>
                <w:color w:val="1155cc"/>
                <w:u w:val="single"/>
                <w:rtl w:val="0"/>
              </w:rPr>
              <w:t xml:space="preserve">Status of this Document</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1tqzfb2ey71m">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1xnqhnfcb6qv">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d8m1wki81zva">
            <w:r w:rsidDel="00000000" w:rsidR="00000000" w:rsidRPr="00000000">
              <w:rPr>
                <w:color w:val="1155cc"/>
                <w:u w:val="single"/>
                <w:rtl w:val="0"/>
              </w:rPr>
              <w:t xml:space="preserve">Problem statement</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8yrtvifis3z">
            <w:r w:rsidDel="00000000" w:rsidR="00000000" w:rsidRPr="00000000">
              <w:rPr>
                <w:color w:val="1155cc"/>
                <w:u w:val="single"/>
                <w:rtl w:val="0"/>
              </w:rPr>
              <w:t xml:space="preserve">Proposed solution</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l5gn97lkcv9k">
            <w:r w:rsidDel="00000000" w:rsidR="00000000" w:rsidRPr="00000000">
              <w:rPr>
                <w:color w:val="1155cc"/>
                <w:u w:val="single"/>
                <w:rtl w:val="0"/>
              </w:rPr>
              <w:t xml:space="preserve">Rationale</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1440" w:firstLine="0"/>
            <w:contextualSpacing w:val="0"/>
            <w:rPr>
              <w:color w:val="1155cc"/>
              <w:u w:val="single"/>
            </w:rPr>
          </w:pPr>
          <w:hyperlink w:anchor="_yxnpdchrh3dp">
            <w:r w:rsidDel="00000000" w:rsidR="00000000" w:rsidRPr="00000000">
              <w:rPr>
                <w:color w:val="1155cc"/>
                <w:u w:val="single"/>
                <w:rtl w:val="0"/>
              </w:rPr>
              <w:t xml:space="preserve">Consensus</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1440" w:firstLine="0"/>
            <w:contextualSpacing w:val="0"/>
            <w:rPr>
              <w:color w:val="1155cc"/>
              <w:u w:val="single"/>
            </w:rPr>
          </w:pPr>
          <w:hyperlink w:anchor="_wpa9sj4z7kju">
            <w:r w:rsidDel="00000000" w:rsidR="00000000" w:rsidRPr="00000000">
              <w:rPr>
                <w:color w:val="1155cc"/>
                <w:u w:val="single"/>
                <w:rtl w:val="0"/>
              </w:rPr>
              <w:t xml:space="preserve">Adoption</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1440" w:firstLine="0"/>
            <w:contextualSpacing w:val="0"/>
            <w:rPr>
              <w:color w:val="1155cc"/>
              <w:u w:val="single"/>
            </w:rPr>
          </w:pPr>
          <w:hyperlink w:anchor="_o93vjwbgv4kd">
            <w:r w:rsidDel="00000000" w:rsidR="00000000" w:rsidRPr="00000000">
              <w:rPr>
                <w:color w:val="1155cc"/>
                <w:u w:val="single"/>
                <w:rtl w:val="0"/>
              </w:rPr>
              <w:t xml:space="preserve">Reuse</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yam6mb62d1fa">
            <w:r w:rsidDel="00000000" w:rsidR="00000000" w:rsidRPr="00000000">
              <w:rPr>
                <w:color w:val="1155cc"/>
                <w:u w:val="single"/>
                <w:rtl w:val="0"/>
              </w:rPr>
              <w:t xml:space="preserve">Goals</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rzhigwco4xdc">
            <w:r w:rsidDel="00000000" w:rsidR="00000000" w:rsidRPr="00000000">
              <w:rPr>
                <w:color w:val="1155cc"/>
                <w:u w:val="single"/>
                <w:rtl w:val="0"/>
              </w:rPr>
              <w:t xml:space="preserve">Scope</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c3bnvhbso6yj">
            <w:r w:rsidDel="00000000" w:rsidR="00000000" w:rsidRPr="00000000">
              <w:rPr>
                <w:color w:val="1155cc"/>
                <w:u w:val="single"/>
                <w:rtl w:val="0"/>
              </w:rPr>
              <w:t xml:space="preserve">Data model</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uc6mc8iukqe">
            <w:r w:rsidDel="00000000" w:rsidR="00000000" w:rsidRPr="00000000">
              <w:rPr>
                <w:color w:val="1155cc"/>
                <w:u w:val="single"/>
                <w:rtl w:val="0"/>
              </w:rPr>
              <w:t xml:space="preserve">LifeScienceEvent type definition</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2fbsxcd60sp9">
            <w:r w:rsidDel="00000000" w:rsidR="00000000" w:rsidRPr="00000000">
              <w:rPr>
                <w:color w:val="1155cc"/>
                <w:u w:val="single"/>
                <w:rtl w:val="0"/>
              </w:rPr>
              <w:t xml:space="preserve">Data fields</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hwrilg1hj6p0">
            <w:r w:rsidDel="00000000" w:rsidR="00000000" w:rsidRPr="00000000">
              <w:rPr>
                <w:color w:val="1155cc"/>
                <w:u w:val="single"/>
                <w:rtl w:val="0"/>
              </w:rPr>
              <w:t xml:space="preserve">Controlled Vocabularies (CV)</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aseflhc840ye">
            <w:r w:rsidDel="00000000" w:rsidR="00000000" w:rsidRPr="00000000">
              <w:rPr>
                <w:color w:val="1155cc"/>
                <w:u w:val="single"/>
                <w:rtl w:val="0"/>
              </w:rPr>
              <w:t xml:space="preserve">Content Guidelines (CG)</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ugktfe6ssxha">
            <w:r w:rsidDel="00000000" w:rsidR="00000000" w:rsidRPr="00000000">
              <w:rPr>
                <w:color w:val="1155cc"/>
                <w:u w:val="single"/>
                <w:rtl w:val="0"/>
              </w:rPr>
              <w:t xml:space="preserve">Cardinality</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d06qmi8p44tv">
            <w:r w:rsidDel="00000000" w:rsidR="00000000" w:rsidRPr="00000000">
              <w:rPr>
                <w:color w:val="1155cc"/>
                <w:u w:val="single"/>
                <w:rtl w:val="0"/>
              </w:rPr>
              <w:t xml:space="preserve">Identifiers</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8vosxnycv8rb">
            <w:r w:rsidDel="00000000" w:rsidR="00000000" w:rsidRPr="00000000">
              <w:rPr>
                <w:color w:val="1155cc"/>
                <w:u w:val="single"/>
                <w:rtl w:val="0"/>
              </w:rPr>
              <w:t xml:space="preserve">Implementation Guidelines</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l5ii5j50d7c8">
            <w:r w:rsidDel="00000000" w:rsidR="00000000" w:rsidRPr="00000000">
              <w:rPr>
                <w:color w:val="1155cc"/>
                <w:u w:val="single"/>
                <w:rtl w:val="0"/>
              </w:rPr>
              <w:t xml:space="preserve">Microdata</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kg4bvzc6psy9">
            <w:r w:rsidDel="00000000" w:rsidR="00000000" w:rsidRPr="00000000">
              <w:rPr>
                <w:color w:val="1155cc"/>
                <w:u w:val="single"/>
                <w:rtl w:val="0"/>
              </w:rPr>
              <w:t xml:space="preserve">RDFa</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gfutfxtjn960">
            <w:r w:rsidDel="00000000" w:rsidR="00000000" w:rsidRPr="00000000">
              <w:rPr>
                <w:color w:val="1155cc"/>
                <w:u w:val="single"/>
                <w:rtl w:val="0"/>
              </w:rPr>
              <w:t xml:space="preserve">JSON-LD</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s457h9uql3j5">
            <w:r w:rsidDel="00000000" w:rsidR="00000000" w:rsidRPr="00000000">
              <w:rPr>
                <w:color w:val="1155cc"/>
                <w:u w:val="single"/>
                <w:rtl w:val="0"/>
              </w:rPr>
              <w:t xml:space="preserve">Glossary</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4gyoon21375">
            <w:r w:rsidDel="00000000" w:rsidR="00000000" w:rsidRPr="00000000">
              <w:rPr>
                <w:color w:val="1155cc"/>
                <w:u w:val="single"/>
                <w:rtl w:val="0"/>
              </w:rPr>
              <w:t xml:space="preserve">Further examples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Style w:val="Heading1"/>
        <w:pBdr>
          <w:top w:space="0" w:sz="0" w:val="nil"/>
          <w:left w:space="0" w:sz="0" w:val="nil"/>
          <w:bottom w:space="0" w:sz="0" w:val="nil"/>
          <w:right w:space="0" w:sz="0" w:val="nil"/>
          <w:between w:space="0" w:sz="0" w:val="nil"/>
        </w:pBdr>
        <w:shd w:fill="auto" w:val="clear"/>
        <w:spacing w:after="60" w:before="360" w:lineRule="auto"/>
        <w:contextualSpacing w:val="0"/>
        <w:rPr/>
      </w:pPr>
      <w:bookmarkStart w:colFirst="0" w:colLast="0" w:name="_6duykj31vg4t" w:id="8"/>
      <w:bookmarkEnd w:id="8"/>
      <w:r w:rsidDel="00000000" w:rsidR="00000000" w:rsidRPr="00000000">
        <w:rPr>
          <w:rtl w:val="0"/>
        </w:rPr>
      </w:r>
    </w:p>
    <w:p w:rsidR="00000000" w:rsidDel="00000000" w:rsidP="00000000" w:rsidRDefault="00000000" w:rsidRPr="00000000" w14:paraId="00000030">
      <w:pPr>
        <w:pStyle w:val="Heading1"/>
        <w:pBdr>
          <w:top w:space="0" w:sz="0" w:val="nil"/>
          <w:left w:space="0" w:sz="0" w:val="nil"/>
          <w:bottom w:space="0" w:sz="0" w:val="nil"/>
          <w:right w:space="0" w:sz="0" w:val="nil"/>
          <w:between w:space="0" w:sz="0" w:val="nil"/>
        </w:pBdr>
        <w:shd w:fill="auto" w:val="clear"/>
        <w:spacing w:after="60" w:before="360" w:lineRule="auto"/>
        <w:contextualSpacing w:val="0"/>
        <w:rPr/>
      </w:pPr>
      <w:bookmarkStart w:colFirst="0" w:colLast="0" w:name="_llme1wbkswu" w:id="9"/>
      <w:bookmarkEnd w:id="9"/>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pBdr>
          <w:top w:space="0" w:sz="0" w:val="nil"/>
          <w:left w:space="0" w:sz="0" w:val="nil"/>
          <w:bottom w:space="0" w:sz="0" w:val="nil"/>
          <w:right w:space="0" w:sz="0" w:val="nil"/>
          <w:between w:space="0" w:sz="0" w:val="nil"/>
        </w:pBdr>
        <w:shd w:fill="auto" w:val="clear"/>
        <w:spacing w:after="200" w:before="0" w:lineRule="auto"/>
        <w:contextualSpacing w:val="0"/>
        <w:rPr/>
      </w:pPr>
      <w:bookmarkStart w:colFirst="0" w:colLast="0" w:name="_1xnqhnfcb6qv" w:id="10"/>
      <w:bookmarkEnd w:id="10"/>
      <w:r w:rsidDel="00000000" w:rsidR="00000000" w:rsidRPr="00000000">
        <w:rPr>
          <w:rtl w:val="0"/>
        </w:rPr>
        <w:t xml:space="preserve">Introduction</w:t>
      </w:r>
    </w:p>
    <w:p w:rsidR="00000000" w:rsidDel="00000000" w:rsidP="00000000" w:rsidRDefault="00000000" w:rsidRPr="00000000" w14:paraId="00000032">
      <w:pPr>
        <w:pStyle w:val="Heading2"/>
        <w:pBdr>
          <w:top w:space="0" w:sz="0" w:val="nil"/>
          <w:left w:space="0" w:sz="0" w:val="nil"/>
          <w:bottom w:space="0" w:sz="0" w:val="nil"/>
          <w:right w:space="0" w:sz="0" w:val="nil"/>
          <w:between w:space="0" w:sz="0" w:val="nil"/>
        </w:pBdr>
        <w:shd w:fill="auto" w:val="clear"/>
        <w:spacing w:after="60" w:before="100" w:lineRule="auto"/>
        <w:contextualSpacing w:val="0"/>
        <w:rPr/>
      </w:pPr>
      <w:bookmarkStart w:colFirst="0" w:colLast="0" w:name="_d8m1wki81zva" w:id="11"/>
      <w:bookmarkEnd w:id="11"/>
      <w:r w:rsidDel="00000000" w:rsidR="00000000" w:rsidRPr="00000000">
        <w:rPr>
          <w:rtl w:val="0"/>
        </w:rPr>
        <w:t xml:space="preserve">Problem statement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rtl w:val="0"/>
        </w:rPr>
        <w:t xml:space="preserve">Conferences, workshops, meetings and events in general play a very important role in knowledge sharing and acquisition of new skills. Though there are several technological solutions for event sharing, events in life sciences are still not described in a consistent manner that would make them easy to discover, exchange or compare.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Because there is no single standard to follow, the dissemination, discovery and aggregation of events is not effective. As a result, the advertisement of an event in third party websites normally requires manual curation to shape the content to each provider’s requirements.</w:t>
      </w:r>
    </w:p>
    <w:p w:rsidR="00000000" w:rsidDel="00000000" w:rsidP="00000000" w:rsidRDefault="00000000" w:rsidRPr="00000000" w14:paraId="00000035">
      <w:pPr>
        <w:pStyle w:val="Heading2"/>
        <w:pBdr>
          <w:top w:space="0" w:sz="0" w:val="nil"/>
          <w:left w:space="0" w:sz="0" w:val="nil"/>
          <w:bottom w:space="0" w:sz="0" w:val="nil"/>
          <w:right w:space="0" w:sz="0" w:val="nil"/>
          <w:between w:space="0" w:sz="0" w:val="nil"/>
        </w:pBdr>
        <w:shd w:fill="auto" w:val="clear"/>
        <w:spacing w:before="300" w:lineRule="auto"/>
        <w:contextualSpacing w:val="0"/>
        <w:rPr/>
      </w:pPr>
      <w:bookmarkStart w:colFirst="0" w:colLast="0" w:name="_8yrtvifis3z" w:id="12"/>
      <w:bookmarkEnd w:id="12"/>
      <w:r w:rsidDel="00000000" w:rsidR="00000000" w:rsidRPr="00000000">
        <w:rPr>
          <w:rtl w:val="0"/>
        </w:rPr>
        <w:t xml:space="preserve">Proposed solution</w:t>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after="60" w:before="100" w:lineRule="auto"/>
        <w:contextualSpacing w:val="0"/>
        <w:rPr/>
      </w:pPr>
      <w:bookmarkStart w:colFirst="0" w:colLast="0" w:name="_l5gn97lkcv9k" w:id="13"/>
      <w:bookmarkEnd w:id="13"/>
      <w:r w:rsidDel="00000000" w:rsidR="00000000" w:rsidRPr="00000000">
        <w:rPr>
          <w:rtl w:val="0"/>
        </w:rPr>
        <w:t xml:space="preserve">Rationale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the development of the Life Science Events standard we have considered the following design goals.</w:t>
      </w:r>
    </w:p>
    <w:p w:rsidR="00000000" w:rsidDel="00000000" w:rsidP="00000000" w:rsidRDefault="00000000" w:rsidRPr="00000000" w14:paraId="00000038">
      <w:pPr>
        <w:pStyle w:val="Heading4"/>
        <w:pBdr>
          <w:top w:space="0" w:sz="0" w:val="nil"/>
          <w:left w:space="0" w:sz="0" w:val="nil"/>
          <w:bottom w:space="0" w:sz="0" w:val="nil"/>
          <w:right w:space="0" w:sz="0" w:val="nil"/>
          <w:between w:space="0" w:sz="0" w:val="nil"/>
        </w:pBdr>
        <w:shd w:fill="auto" w:val="clear"/>
        <w:spacing w:before="120" w:lineRule="auto"/>
        <w:ind w:left="450" w:firstLine="0"/>
        <w:contextualSpacing w:val="0"/>
        <w:rPr>
          <w:i w:val="1"/>
          <w:u w:val="none"/>
        </w:rPr>
      </w:pPr>
      <w:bookmarkStart w:colFirst="0" w:colLast="0" w:name="_yxnpdchrh3dp" w:id="14"/>
      <w:bookmarkEnd w:id="14"/>
      <w:r w:rsidDel="00000000" w:rsidR="00000000" w:rsidRPr="00000000">
        <w:rPr>
          <w:i w:val="1"/>
          <w:u w:val="none"/>
          <w:rtl w:val="0"/>
        </w:rPr>
        <w:t xml:space="preserve">Consensus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450" w:firstLine="0"/>
        <w:contextualSpacing w:val="0"/>
        <w:rPr/>
      </w:pPr>
      <w:r w:rsidDel="00000000" w:rsidR="00000000" w:rsidRPr="00000000">
        <w:rPr>
          <w:rtl w:val="0"/>
        </w:rPr>
        <w:t xml:space="preserve">Many organisations and repositories providing events already exist. It is important this standard takes into account their experience and contribution. </w:t>
      </w:r>
    </w:p>
    <w:p w:rsidR="00000000" w:rsidDel="00000000" w:rsidP="00000000" w:rsidRDefault="00000000" w:rsidRPr="00000000" w14:paraId="0000003A">
      <w:pPr>
        <w:pStyle w:val="Heading4"/>
        <w:pBdr>
          <w:top w:space="0" w:sz="0" w:val="nil"/>
          <w:left w:space="0" w:sz="0" w:val="nil"/>
          <w:bottom w:space="0" w:sz="0" w:val="nil"/>
          <w:right w:space="0" w:sz="0" w:val="nil"/>
          <w:between w:space="0" w:sz="0" w:val="nil"/>
        </w:pBdr>
        <w:shd w:fill="auto" w:val="clear"/>
        <w:spacing w:before="120" w:lineRule="auto"/>
        <w:ind w:left="450" w:firstLine="0"/>
        <w:contextualSpacing w:val="0"/>
        <w:rPr>
          <w:i w:val="1"/>
          <w:u w:val="none"/>
        </w:rPr>
      </w:pPr>
      <w:bookmarkStart w:colFirst="0" w:colLast="0" w:name="_wpa9sj4z7kju" w:id="15"/>
      <w:bookmarkEnd w:id="15"/>
      <w:r w:rsidDel="00000000" w:rsidR="00000000" w:rsidRPr="00000000">
        <w:rPr>
          <w:i w:val="1"/>
          <w:u w:val="none"/>
          <w:rtl w:val="0"/>
        </w:rPr>
        <w:t xml:space="preserve">Adoption</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450" w:firstLine="0"/>
        <w:contextualSpacing w:val="0"/>
        <w:rPr/>
      </w:pPr>
      <w:r w:rsidDel="00000000" w:rsidR="00000000" w:rsidRPr="00000000">
        <w:rPr>
          <w:rtl w:val="0"/>
        </w:rPr>
        <w:t xml:space="preserve">Many organisations already have a website or system providing information about events. They will not be willing to change their methods unless there is a clear benefit and a low barrier for adoption. </w:t>
      </w:r>
    </w:p>
    <w:p w:rsidR="00000000" w:rsidDel="00000000" w:rsidP="00000000" w:rsidRDefault="00000000" w:rsidRPr="00000000" w14:paraId="0000003C">
      <w:pPr>
        <w:pStyle w:val="Heading4"/>
        <w:pBdr>
          <w:top w:space="0" w:sz="0" w:val="nil"/>
          <w:left w:space="0" w:sz="0" w:val="nil"/>
          <w:bottom w:space="0" w:sz="0" w:val="nil"/>
          <w:right w:space="0" w:sz="0" w:val="nil"/>
          <w:between w:space="0" w:sz="0" w:val="nil"/>
        </w:pBdr>
        <w:shd w:fill="auto" w:val="clear"/>
        <w:spacing w:before="120" w:lineRule="auto"/>
        <w:ind w:left="450" w:firstLine="0"/>
        <w:contextualSpacing w:val="0"/>
        <w:rPr>
          <w:i w:val="1"/>
          <w:u w:val="none"/>
        </w:rPr>
      </w:pPr>
      <w:bookmarkStart w:colFirst="0" w:colLast="0" w:name="_o93vjwbgv4kd" w:id="16"/>
      <w:bookmarkEnd w:id="16"/>
      <w:r w:rsidDel="00000000" w:rsidR="00000000" w:rsidRPr="00000000">
        <w:rPr>
          <w:i w:val="1"/>
          <w:u w:val="none"/>
          <w:rtl w:val="0"/>
        </w:rPr>
        <w:t xml:space="preserve">Reuse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450" w:firstLine="0"/>
        <w:contextualSpacing w:val="0"/>
        <w:rPr/>
      </w:pPr>
      <w:r w:rsidDel="00000000" w:rsidR="00000000" w:rsidRPr="00000000">
        <w:rPr>
          <w:rtl w:val="0"/>
        </w:rPr>
        <w:t xml:space="preserve">There are existing formats and technologies suitable to represent at least some information about events. This specification will avoid reinvention and seek to extend existing standards.</w:t>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spacing w:after="60" w:lineRule="auto"/>
        <w:contextualSpacing w:val="0"/>
        <w:rPr/>
      </w:pPr>
      <w:bookmarkStart w:colFirst="0" w:colLast="0" w:name="_yam6mb62d1fa" w:id="17"/>
      <w:bookmarkEnd w:id="17"/>
      <w:r w:rsidDel="00000000" w:rsidR="00000000" w:rsidRPr="00000000">
        <w:rPr>
          <w:rtl w:val="0"/>
        </w:rPr>
        <w:t xml:space="preserve">Goals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Life Science Events specification aims to support the description, discoverability, exchange and aggregation of the event information in the life sciences. It will do this by working with the community to reach consensus on how to identify, describe and classify life science events. Components will include: </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spacing w:before="100" w:lineRule="auto"/>
        <w:ind w:left="720" w:hanging="360"/>
        <w:contextualSpacing w:val="0"/>
        <w:rPr>
          <w:u w:val="none"/>
        </w:rPr>
      </w:pPr>
      <w:r w:rsidDel="00000000" w:rsidR="00000000" w:rsidRPr="00000000">
        <w:rPr>
          <w:rtl w:val="0"/>
        </w:rPr>
        <w:t xml:space="preserve">a data model, </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 minimum information guideline, </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controlled vocabularies, and</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spacing w:after="200" w:lineRule="auto"/>
        <w:ind w:left="720" w:hanging="360"/>
        <w:contextualSpacing w:val="0"/>
        <w:rPr>
          <w:u w:val="none"/>
        </w:rPr>
      </w:pPr>
      <w:r w:rsidDel="00000000" w:rsidR="00000000" w:rsidRPr="00000000">
        <w:rPr>
          <w:rtl w:val="0"/>
        </w:rPr>
        <w:t xml:space="preserve">tools.</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specification</w:t>
      </w:r>
      <w:r w:rsidDel="00000000" w:rsidR="00000000" w:rsidRPr="00000000">
        <w:rPr>
          <w:rtl w:val="0"/>
        </w:rPr>
        <w:t xml:space="preserve"> is designed to be unintrusive to event providers, minimising changes to the methods organisations currently use to advertise events. It aims to facilitate adoption by extending existing standards. The definition and classification of fields in the data model use standard specifications from Schema.org, and the dissemination of information is facilitated by making use of standards like Microdata, JSON-LD and RDFa. Fields that require controlled vocabularies will specify existing ontologies where possible.</w:t>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spacing w:after="60" w:lineRule="auto"/>
        <w:contextualSpacing w:val="0"/>
        <w:rPr/>
      </w:pPr>
      <w:bookmarkStart w:colFirst="0" w:colLast="0" w:name="_rzhigwco4xdc" w:id="18"/>
      <w:bookmarkEnd w:id="18"/>
      <w:r w:rsidDel="00000000" w:rsidR="00000000" w:rsidRPr="00000000">
        <w:rPr>
          <w:rtl w:val="0"/>
        </w:rPr>
        <w:t xml:space="preserve">Scope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document is intended for:</w:t>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spacing w:before="100" w:lineRule="auto"/>
        <w:ind w:left="720" w:hanging="360"/>
        <w:contextualSpacing w:val="0"/>
        <w:rPr>
          <w:u w:val="none"/>
        </w:rPr>
      </w:pPr>
      <w:r w:rsidDel="00000000" w:rsidR="00000000" w:rsidRPr="00000000">
        <w:rPr>
          <w:b w:val="1"/>
          <w:color w:val="666666"/>
          <w:rtl w:val="0"/>
        </w:rPr>
        <w:t xml:space="preserve">software developers</w:t>
      </w:r>
      <w:r w:rsidDel="00000000" w:rsidR="00000000" w:rsidRPr="00000000">
        <w:rPr>
          <w:rtl w:val="0"/>
        </w:rPr>
        <w:t xml:space="preserve"> who are working on projects that need to advertise or aggregate events, and</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color w:val="666666"/>
          <w:rtl w:val="0"/>
        </w:rPr>
        <w:t xml:space="preserve">users</w:t>
      </w:r>
      <w:r w:rsidDel="00000000" w:rsidR="00000000" w:rsidRPr="00000000">
        <w:rPr>
          <w:rtl w:val="0"/>
        </w:rPr>
        <w:t xml:space="preserve"> who want to understand how event data can be described and discovered using this standard.</w:t>
      </w:r>
    </w:p>
    <w:p w:rsidR="00000000" w:rsidDel="00000000" w:rsidP="00000000" w:rsidRDefault="00000000" w:rsidRPr="00000000" w14:paraId="00000049">
      <w:pPr>
        <w:pStyle w:val="Heading1"/>
        <w:pBdr>
          <w:top w:space="0" w:sz="0" w:val="nil"/>
          <w:left w:space="0" w:sz="0" w:val="nil"/>
          <w:bottom w:space="0" w:sz="0" w:val="nil"/>
          <w:right w:space="0" w:sz="0" w:val="nil"/>
          <w:between w:space="0" w:sz="0" w:val="nil"/>
        </w:pBdr>
        <w:shd w:fill="auto" w:val="clear"/>
        <w:spacing w:after="60" w:before="360" w:lineRule="auto"/>
        <w:contextualSpacing w:val="0"/>
        <w:rPr/>
      </w:pPr>
      <w:bookmarkStart w:colFirst="0" w:colLast="0" w:name="_atip598pygkb" w:id="19"/>
      <w:bookmarkEnd w:id="19"/>
      <w:r w:rsidDel="00000000" w:rsidR="00000000" w:rsidRPr="00000000">
        <w:rPr>
          <w:rtl w:val="0"/>
        </w:rPr>
      </w:r>
    </w:p>
    <w:p w:rsidR="00000000" w:rsidDel="00000000" w:rsidP="00000000" w:rsidRDefault="00000000" w:rsidRPr="00000000" w14:paraId="0000004A">
      <w:pPr>
        <w:pStyle w:val="Heading1"/>
        <w:pBdr>
          <w:top w:space="0" w:sz="0" w:val="nil"/>
          <w:left w:space="0" w:sz="0" w:val="nil"/>
          <w:bottom w:space="0" w:sz="0" w:val="nil"/>
          <w:right w:space="0" w:sz="0" w:val="nil"/>
          <w:between w:space="0" w:sz="0" w:val="nil"/>
        </w:pBdr>
        <w:shd w:fill="auto" w:val="clear"/>
        <w:spacing w:after="60" w:before="360" w:lineRule="auto"/>
        <w:contextualSpacing w:val="0"/>
        <w:rPr/>
      </w:pPr>
      <w:bookmarkStart w:colFirst="0" w:colLast="0" w:name="_broiudevm4uf" w:id="20"/>
      <w:bookmarkEnd w:id="20"/>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pBdr>
          <w:top w:space="0" w:sz="0" w:val="nil"/>
          <w:left w:space="0" w:sz="0" w:val="nil"/>
          <w:bottom w:space="0" w:sz="0" w:val="nil"/>
          <w:right w:space="0" w:sz="0" w:val="nil"/>
          <w:between w:space="0" w:sz="0" w:val="nil"/>
        </w:pBdr>
        <w:shd w:fill="auto" w:val="clear"/>
        <w:spacing w:after="200" w:before="0" w:lineRule="auto"/>
        <w:contextualSpacing w:val="0"/>
        <w:rPr/>
      </w:pPr>
      <w:bookmarkStart w:colFirst="0" w:colLast="0" w:name="_c3bnvhbso6yj" w:id="21"/>
      <w:bookmarkEnd w:id="21"/>
      <w:r w:rsidDel="00000000" w:rsidR="00000000" w:rsidRPr="00000000">
        <w:rPr>
          <w:rtl w:val="0"/>
        </w:rPr>
        <w:t xml:space="preserve">Data model</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hyperlink r:id="rId18">
        <w:r w:rsidDel="00000000" w:rsidR="00000000" w:rsidRPr="00000000">
          <w:rPr>
            <w:color w:val="1155cc"/>
            <w:u w:val="single"/>
            <w:rtl w:val="0"/>
          </w:rPr>
          <w:t xml:space="preserve">Schema.org</w:t>
        </w:r>
      </w:hyperlink>
      <w:r w:rsidDel="00000000" w:rsidR="00000000" w:rsidRPr="00000000">
        <w:rPr>
          <w:rtl w:val="0"/>
        </w:rPr>
        <w:t xml:space="preserve"> is a collaborative, community-driven project with a mission to create, maintain and promote schemas (types) for structured data on the Internet. It covers entities, relationships between entities and actions, and can easily be extended through a well-defined extension model. Over 10 million sites already use Schema.org to mark up their web pages, email messages, etc. Many applications from Google, Microsoft, Pinterest, Yandex and others also use Schema.org types.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data model of the Life Science Event extends the Schema.org </w:t>
      </w:r>
      <w:hyperlink r:id="rId19">
        <w:r w:rsidDel="00000000" w:rsidR="00000000" w:rsidRPr="00000000">
          <w:rPr>
            <w:color w:val="1155cc"/>
            <w:u w:val="single"/>
            <w:rtl w:val="0"/>
          </w:rPr>
          <w:t xml:space="preserve">Event</w:t>
        </w:r>
      </w:hyperlink>
      <w:hyperlink r:id="rId20">
        <w:r w:rsidDel="00000000" w:rsidR="00000000" w:rsidRPr="00000000">
          <w:rPr>
            <w:rtl w:val="0"/>
          </w:rPr>
          <w:t xml:space="preserve"> type</w:t>
        </w:r>
      </w:hyperlink>
      <w:r w:rsidDel="00000000" w:rsidR="00000000" w:rsidRPr="00000000">
        <w:rP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hyperlink r:id="rId21">
        <w:r w:rsidDel="00000000" w:rsidR="00000000" w:rsidRPr="00000000">
          <w:rPr>
            <w:color w:val="1155cc"/>
            <w:u w:val="single"/>
            <w:rtl w:val="0"/>
          </w:rPr>
          <w:t xml:space="preserve">Thing</w:t>
        </w:r>
      </w:hyperlink>
      <w:r w:rsidDel="00000000" w:rsidR="00000000" w:rsidRPr="00000000">
        <w:rPr>
          <w:rtl w:val="0"/>
        </w:rPr>
        <w:t xml:space="preserve"> &gt; </w:t>
      </w:r>
      <w:hyperlink r:id="rId22">
        <w:r w:rsidDel="00000000" w:rsidR="00000000" w:rsidRPr="00000000">
          <w:rPr>
            <w:color w:val="1155cc"/>
            <w:u w:val="single"/>
            <w:rtl w:val="0"/>
          </w:rPr>
          <w:t xml:space="preserve">Event</w:t>
        </w:r>
      </w:hyperlink>
      <w:r w:rsidDel="00000000" w:rsidR="00000000" w:rsidRPr="00000000">
        <w:rPr>
          <w:rtl w:val="0"/>
        </w:rPr>
        <w:t xml:space="preserve"> &gt; LifeScienceEvent</w:t>
      </w:r>
      <w:r w:rsidDel="00000000" w:rsidR="00000000" w:rsidRPr="00000000">
        <w:rPr>
          <w:rtl w:val="0"/>
        </w:rPr>
      </w:r>
    </w:p>
    <w:p w:rsidR="00000000" w:rsidDel="00000000" w:rsidP="00000000" w:rsidRDefault="00000000" w:rsidRPr="00000000" w14:paraId="00000050">
      <w:pPr>
        <w:pStyle w:val="Heading2"/>
        <w:pBdr>
          <w:top w:space="0" w:sz="0" w:val="nil"/>
          <w:left w:space="0" w:sz="0" w:val="nil"/>
          <w:bottom w:space="0" w:sz="0" w:val="nil"/>
          <w:right w:space="0" w:sz="0" w:val="nil"/>
          <w:between w:space="0" w:sz="0" w:val="nil"/>
        </w:pBdr>
        <w:shd w:fill="auto" w:val="clear"/>
        <w:spacing w:after="100" w:before="300" w:lineRule="auto"/>
        <w:contextualSpacing w:val="0"/>
        <w:rPr/>
      </w:pPr>
      <w:bookmarkStart w:colFirst="0" w:colLast="0" w:name="_uc6mc8iukqe" w:id="22"/>
      <w:bookmarkEnd w:id="22"/>
      <w:r w:rsidDel="00000000" w:rsidR="00000000" w:rsidRPr="00000000">
        <w:rPr>
          <w:rtl w:val="0"/>
        </w:rPr>
        <w:t xml:space="preserve">LifeScienceEvent type definition</w:t>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spacing w:after="60" w:before="100" w:lineRule="auto"/>
        <w:contextualSpacing w:val="0"/>
        <w:rPr/>
      </w:pPr>
      <w:bookmarkStart w:colFirst="0" w:colLast="0" w:name="_2fbsxcd60sp9" w:id="23"/>
      <w:bookmarkEnd w:id="23"/>
      <w:r w:rsidDel="00000000" w:rsidR="00000000" w:rsidRPr="00000000">
        <w:rPr>
          <w:rtl w:val="0"/>
        </w:rPr>
        <w:t xml:space="preserve">Data fields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before="60" w:lineRule="auto"/>
        <w:contextualSpacing w:val="0"/>
        <w:rPr>
          <w:b w:val="1"/>
          <w:sz w:val="16"/>
          <w:szCs w:val="16"/>
        </w:rPr>
      </w:pPr>
      <w:r w:rsidDel="00000000" w:rsidR="00000000" w:rsidRPr="00000000">
        <w:rPr>
          <w:b w:val="1"/>
          <w:sz w:val="16"/>
          <w:szCs w:val="16"/>
          <w:rtl w:val="0"/>
        </w:rPr>
        <w:t xml:space="preserve">Legend:</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firstLine="405"/>
        <w:contextualSpacing w:val="0"/>
        <w:rPr>
          <w:i w:val="1"/>
          <w:sz w:val="16"/>
          <w:szCs w:val="16"/>
        </w:rPr>
      </w:pPr>
      <w:r w:rsidDel="00000000" w:rsidR="00000000" w:rsidRPr="00000000">
        <w:rPr>
          <w:i w:val="1"/>
          <w:sz w:val="16"/>
          <w:szCs w:val="16"/>
          <w:rtl w:val="0"/>
        </w:rPr>
        <w:t xml:space="preserve">CN: Cardinality (one, many)</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firstLine="405"/>
        <w:contextualSpacing w:val="0"/>
        <w:rPr>
          <w:i w:val="1"/>
          <w:sz w:val="16"/>
          <w:szCs w:val="16"/>
        </w:rPr>
      </w:pPr>
      <w:r w:rsidDel="00000000" w:rsidR="00000000" w:rsidRPr="00000000">
        <w:rPr>
          <w:i w:val="1"/>
          <w:sz w:val="16"/>
          <w:szCs w:val="16"/>
          <w:rtl w:val="0"/>
        </w:rPr>
        <w:t xml:space="preserve">CG: Content Guideline (M: minimum; R: recommended; O: optional)</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60" w:lineRule="auto"/>
        <w:ind w:left="0" w:firstLine="405"/>
        <w:contextualSpacing w:val="0"/>
        <w:rPr/>
      </w:pPr>
      <w:r w:rsidDel="00000000" w:rsidR="00000000" w:rsidRPr="00000000">
        <w:rPr>
          <w:i w:val="1"/>
          <w:sz w:val="16"/>
          <w:szCs w:val="16"/>
          <w:rtl w:val="0"/>
        </w:rPr>
        <w:t xml:space="preserve">CV: Controlled Vocabulary</w:t>
      </w:r>
      <w:r w:rsidDel="00000000" w:rsidR="00000000" w:rsidRPr="00000000">
        <w:rPr>
          <w:rtl w:val="0"/>
        </w:rPr>
      </w:r>
    </w:p>
    <w:tbl>
      <w:tblPr>
        <w:tblStyle w:val="Table1"/>
        <w:tblW w:w="94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1335"/>
        <w:gridCol w:w="3495"/>
        <w:gridCol w:w="810"/>
        <w:gridCol w:w="645"/>
        <w:gridCol w:w="555"/>
        <w:gridCol w:w="1020"/>
        <w:tblGridChange w:id="0">
          <w:tblGrid>
            <w:gridCol w:w="1575"/>
            <w:gridCol w:w="1335"/>
            <w:gridCol w:w="3495"/>
            <w:gridCol w:w="810"/>
            <w:gridCol w:w="645"/>
            <w:gridCol w:w="555"/>
            <w:gridCol w:w="1020"/>
          </w:tblGrid>
        </w:tblGridChange>
      </w:tblGrid>
      <w:tr>
        <w:tc>
          <w:tcPr>
            <w:tcBorders>
              <w:top w:color="d9d9d9" w:space="0" w:sz="8" w:val="single"/>
              <w:left w:color="d9d9d9" w:space="0" w:sz="8" w:val="single"/>
              <w:bottom w:color="d9d9d9" w:space="0" w:sz="8" w:val="single"/>
              <w:right w:color="d9d9d9"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contextualSpacing w:val="0"/>
              <w:rPr>
                <w:b w:val="1"/>
                <w:color w:val="ffffff"/>
                <w:sz w:val="18"/>
                <w:szCs w:val="18"/>
              </w:rPr>
            </w:pPr>
            <w:r w:rsidDel="00000000" w:rsidR="00000000" w:rsidRPr="00000000">
              <w:rPr>
                <w:b w:val="1"/>
                <w:color w:val="ffffff"/>
                <w:sz w:val="18"/>
                <w:szCs w:val="18"/>
                <w:rtl w:val="0"/>
              </w:rPr>
              <w:t xml:space="preserve">Property</w:t>
            </w:r>
          </w:p>
        </w:tc>
        <w:tc>
          <w:tcPr>
            <w:tcBorders>
              <w:top w:color="d9d9d9" w:space="0" w:sz="8" w:val="single"/>
              <w:left w:color="d9d9d9" w:space="0" w:sz="8" w:val="single"/>
              <w:bottom w:color="d9d9d9" w:space="0" w:sz="8" w:val="single"/>
              <w:right w:color="d9d9d9"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contextualSpacing w:val="0"/>
              <w:rPr>
                <w:b w:val="1"/>
                <w:color w:val="ffffff"/>
                <w:sz w:val="18"/>
                <w:szCs w:val="18"/>
              </w:rPr>
            </w:pPr>
            <w:r w:rsidDel="00000000" w:rsidR="00000000" w:rsidRPr="00000000">
              <w:rPr>
                <w:b w:val="1"/>
                <w:color w:val="ffffff"/>
                <w:sz w:val="18"/>
                <w:szCs w:val="18"/>
                <w:rtl w:val="0"/>
              </w:rPr>
              <w:t xml:space="preserve">Expected Type</w:t>
            </w:r>
          </w:p>
        </w:tc>
        <w:tc>
          <w:tcPr>
            <w:tcBorders>
              <w:top w:color="d9d9d9" w:space="0" w:sz="8" w:val="single"/>
              <w:left w:color="d9d9d9" w:space="0" w:sz="8" w:val="single"/>
              <w:bottom w:color="d9d9d9" w:space="0" w:sz="8" w:val="single"/>
              <w:right w:color="d9d9d9"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contextualSpacing w:val="0"/>
              <w:rPr>
                <w:b w:val="1"/>
                <w:color w:val="ffffff"/>
                <w:sz w:val="18"/>
                <w:szCs w:val="18"/>
              </w:rPr>
            </w:pPr>
            <w:r w:rsidDel="00000000" w:rsidR="00000000" w:rsidRPr="00000000">
              <w:rPr>
                <w:b w:val="1"/>
                <w:color w:val="ffffff"/>
                <w:sz w:val="18"/>
                <w:szCs w:val="18"/>
                <w:rtl w:val="0"/>
              </w:rPr>
              <w:t xml:space="preserve">Description</w:t>
            </w:r>
          </w:p>
        </w:tc>
        <w:tc>
          <w:tcPr>
            <w:tcBorders>
              <w:top w:color="d9d9d9" w:space="0" w:sz="8" w:val="single"/>
              <w:left w:color="d9d9d9" w:space="0" w:sz="8" w:val="single"/>
              <w:bottom w:color="d9d9d9" w:space="0" w:sz="8" w:val="single"/>
              <w:right w:color="d9d9d9"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contextualSpacing w:val="0"/>
              <w:jc w:val="center"/>
              <w:rPr>
                <w:b w:val="1"/>
                <w:color w:val="ffffff"/>
                <w:sz w:val="18"/>
                <w:szCs w:val="18"/>
              </w:rPr>
            </w:pPr>
            <w:r w:rsidDel="00000000" w:rsidR="00000000" w:rsidRPr="00000000">
              <w:rPr>
                <w:b w:val="1"/>
                <w:color w:val="ffffff"/>
                <w:sz w:val="18"/>
                <w:szCs w:val="18"/>
                <w:rtl w:val="0"/>
              </w:rPr>
              <w:t xml:space="preserve">CN</w:t>
            </w:r>
          </w:p>
        </w:tc>
        <w:tc>
          <w:tcPr>
            <w:tcBorders>
              <w:top w:color="d9d9d9" w:space="0" w:sz="8" w:val="single"/>
              <w:left w:color="d9d9d9" w:space="0" w:sz="8" w:val="single"/>
              <w:bottom w:color="d9d9d9" w:space="0" w:sz="8" w:val="single"/>
              <w:right w:color="d9d9d9"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contextualSpacing w:val="0"/>
              <w:rPr>
                <w:b w:val="1"/>
                <w:color w:val="ffffff"/>
                <w:sz w:val="18"/>
                <w:szCs w:val="18"/>
              </w:rPr>
            </w:pPr>
            <w:r w:rsidDel="00000000" w:rsidR="00000000" w:rsidRPr="00000000">
              <w:rPr>
                <w:b w:val="1"/>
                <w:color w:val="ffffff"/>
                <w:sz w:val="18"/>
                <w:szCs w:val="18"/>
                <w:rtl w:val="0"/>
              </w:rPr>
              <w:t xml:space="preserve">CG</w:t>
            </w:r>
          </w:p>
        </w:tc>
        <w:tc>
          <w:tcPr>
            <w:tcBorders>
              <w:top w:color="d9d9d9" w:space="0" w:sz="8" w:val="single"/>
              <w:left w:color="d9d9d9" w:space="0" w:sz="8" w:val="single"/>
              <w:bottom w:color="d9d9d9" w:space="0" w:sz="8" w:val="single"/>
              <w:right w:color="d9d9d9"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contextualSpacing w:val="0"/>
              <w:rPr>
                <w:b w:val="1"/>
                <w:color w:val="ffffff"/>
                <w:sz w:val="18"/>
                <w:szCs w:val="18"/>
              </w:rPr>
            </w:pPr>
            <w:r w:rsidDel="00000000" w:rsidR="00000000" w:rsidRPr="00000000">
              <w:rPr>
                <w:b w:val="1"/>
                <w:color w:val="ffffff"/>
                <w:sz w:val="18"/>
                <w:szCs w:val="18"/>
                <w:rtl w:val="0"/>
              </w:rPr>
              <w:t xml:space="preserve">CV</w:t>
            </w:r>
          </w:p>
        </w:tc>
        <w:tc>
          <w:tcPr>
            <w:tcBorders>
              <w:top w:color="d9d9d9" w:space="0" w:sz="8" w:val="single"/>
              <w:left w:color="d9d9d9" w:space="0" w:sz="8" w:val="single"/>
              <w:bottom w:color="d9d9d9" w:space="0" w:sz="8" w:val="single"/>
              <w:right w:color="d9d9d9"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contextualSpacing w:val="0"/>
              <w:rPr>
                <w:b w:val="1"/>
                <w:color w:val="ffffff"/>
                <w:sz w:val="18"/>
                <w:szCs w:val="18"/>
              </w:rPr>
            </w:pPr>
            <w:commentRangeStart w:id="0"/>
            <w:r w:rsidDel="00000000" w:rsidR="00000000" w:rsidRPr="00000000">
              <w:rPr>
                <w:b w:val="1"/>
                <w:color w:val="ffffff"/>
                <w:sz w:val="18"/>
                <w:szCs w:val="18"/>
                <w:rtl w:val="0"/>
              </w:rPr>
              <w:t xml:space="preserve">SASI</w:t>
            </w:r>
            <w:commentRangeEnd w:id="0"/>
            <w:r w:rsidDel="00000000" w:rsidR="00000000" w:rsidRPr="00000000">
              <w:commentReference w:id="0"/>
            </w:r>
            <w:r w:rsidDel="00000000" w:rsidR="00000000" w:rsidRPr="00000000">
              <w:rPr>
                <w:b w:val="1"/>
                <w:color w:val="ffffff"/>
                <w:sz w:val="18"/>
                <w:szCs w:val="18"/>
                <w:rtl w:val="0"/>
              </w:rPr>
              <w:t xml:space="preserve"> Proposal</w:t>
            </w:r>
          </w:p>
        </w:tc>
      </w:tr>
      <w:tr>
        <w:trPr>
          <w:trHeight w:val="380" w:hRule="atLeast"/>
        </w:trPr>
        <w:tc>
          <w:tcPr>
            <w:gridSpan w:val="7"/>
            <w:tcBorders>
              <w:top w:color="d9d9d9" w:space="0" w:sz="8" w:val="single"/>
              <w:left w:color="d9d9d9" w:space="0" w:sz="8" w:val="single"/>
              <w:bottom w:color="d9d9d9" w:space="0" w:sz="8" w:val="single"/>
              <w:right w:color="d9d9d9" w:space="0" w:sz="8" w:val="single"/>
            </w:tcBorders>
            <w:shd w:fill="efefef" w:val="clear"/>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40" w:lineRule="auto"/>
              <w:contextualSpacing w:val="0"/>
              <w:rPr>
                <w:b w:val="1"/>
                <w:sz w:val="18"/>
                <w:szCs w:val="18"/>
              </w:rPr>
            </w:pPr>
            <w:r w:rsidDel="00000000" w:rsidR="00000000" w:rsidRPr="00000000">
              <w:rPr>
                <w:b w:val="1"/>
                <w:sz w:val="18"/>
                <w:szCs w:val="18"/>
                <w:rtl w:val="0"/>
              </w:rPr>
              <w:t xml:space="preserve">Properties from </w:t>
            </w:r>
            <w:commentRangeStart w:id="1"/>
            <w:r w:rsidDel="00000000" w:rsidR="00000000" w:rsidRPr="00000000">
              <w:rPr>
                <w:b w:val="1"/>
                <w:sz w:val="18"/>
                <w:szCs w:val="18"/>
                <w:rtl w:val="0"/>
              </w:rPr>
              <w:t xml:space="preserve">LifeScienceEvent</w:t>
            </w:r>
            <w:commentRangeEnd w:id="1"/>
            <w:r w:rsidDel="00000000" w:rsidR="00000000" w:rsidRPr="00000000">
              <w:commentReference w:id="1"/>
            </w:r>
            <w:r w:rsidDel="00000000" w:rsidR="00000000" w:rsidRPr="00000000">
              <w:rPr>
                <w:rtl w:val="0"/>
              </w:rPr>
            </w:r>
          </w:p>
        </w:tc>
      </w:tr>
      <w:tr>
        <w:trPr>
          <w:trHeight w:val="180" w:hRule="atLeast"/>
        </w:trP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eventId</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23">
              <w:r w:rsidDel="00000000" w:rsidR="00000000" w:rsidRPr="00000000">
                <w:rPr>
                  <w:sz w:val="18"/>
                  <w:szCs w:val="18"/>
                  <w:rtl w:val="0"/>
                </w:rPr>
                <w:t xml:space="preserve">Text </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Unique Id for the event</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One</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x</w:t>
            </w:r>
          </w:p>
        </w:tc>
      </w:tr>
      <w:t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prerequisite</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24">
              <w:r w:rsidDel="00000000" w:rsidR="00000000" w:rsidRPr="00000000">
                <w:rPr>
                  <w:sz w:val="18"/>
                  <w:szCs w:val="18"/>
                  <w:rtl w:val="0"/>
                </w:rPr>
                <w:t xml:space="preserve">Text </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 list of prerequisites to be able to attend the event</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Many</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x</w:t>
            </w:r>
          </w:p>
        </w:tc>
      </w:tr>
      <w:t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fee</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25">
              <w:r w:rsidDel="00000000" w:rsidR="00000000" w:rsidRPr="00000000">
                <w:rPr>
                  <w:sz w:val="18"/>
                  <w:szCs w:val="18"/>
                  <w:rtl w:val="0"/>
                </w:rPr>
                <w:t xml:space="preserve">Offer </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An offer to provide this item—for example, an offer to sell a product, rent the DVD of a movie, or give away tickets to an event.</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Many</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x</w:t>
            </w:r>
          </w:p>
        </w:tc>
      </w:tr>
      <w:t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accreditation</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Organization  or </w:t>
            </w:r>
            <w:hyperlink r:id="rId26">
              <w:r w:rsidDel="00000000" w:rsidR="00000000" w:rsidRPr="00000000">
                <w:rPr>
                  <w:sz w:val="18"/>
                  <w:szCs w:val="18"/>
                  <w:rtl w:val="0"/>
                </w:rPr>
                <w:t xml:space="preserve">Text </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Type of accreditation or organisation which accredits the event</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One</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x</w:t>
            </w:r>
          </w:p>
        </w:tc>
      </w:tr>
      <w:t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contextualSpacing w:val="0"/>
              <w:rPr>
                <w:sz w:val="18"/>
                <w:szCs w:val="18"/>
              </w:rPr>
            </w:pPr>
            <w:commentRangeStart w:id="2"/>
            <w:commentRangeStart w:id="3"/>
            <w:r w:rsidDel="00000000" w:rsidR="00000000" w:rsidRPr="00000000">
              <w:rPr>
                <w:sz w:val="18"/>
                <w:szCs w:val="18"/>
                <w:rtl w:val="0"/>
              </w:rPr>
              <w:t xml:space="preserve">eligibility</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27">
              <w:r w:rsidDel="00000000" w:rsidR="00000000" w:rsidRPr="00000000">
                <w:rPr>
                  <w:sz w:val="18"/>
                  <w:szCs w:val="18"/>
                  <w:rtl w:val="0"/>
                </w:rPr>
                <w:t xml:space="preserve">Text </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Defines the type of eligibility to attend this event e.g first come first served.</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Many</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x</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x</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contextualSpacing w:val="0"/>
              <w:rPr>
                <w:sz w:val="18"/>
                <w:szCs w:val="18"/>
              </w:rPr>
            </w:pPr>
            <w:commentRangeStart w:id="4"/>
            <w:r w:rsidDel="00000000" w:rsidR="00000000" w:rsidRPr="00000000">
              <w:rPr>
                <w:sz w:val="18"/>
                <w:szCs w:val="18"/>
                <w:rtl w:val="0"/>
              </w:rPr>
              <w:t xml:space="preserve">capacity</w:t>
            </w:r>
            <w:commentRangeEnd w:id="4"/>
            <w:r w:rsidDel="00000000" w:rsidR="00000000" w:rsidRPr="00000000">
              <w:commentReference w:id="4"/>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Integer</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Available number of spaces</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One</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x</w:t>
            </w:r>
          </w:p>
        </w:tc>
      </w:tr>
      <w:t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contact</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Organization  or Person</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Main point of contact that can be contacted for general queries. This would be an event organiser or an administrator.</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Many</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x</w:t>
            </w:r>
          </w:p>
        </w:tc>
      </w:tr>
      <w:t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attachment</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28">
              <w:r w:rsidDel="00000000" w:rsidR="00000000" w:rsidRPr="00000000">
                <w:rPr>
                  <w:sz w:val="18"/>
                  <w:szCs w:val="18"/>
                  <w:rtl w:val="0"/>
                </w:rPr>
                <w:t xml:space="preserve">URL </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Any files or related websites which give more information about this event. e.g. flyers, third party sites handling tickets. </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Many</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x</w:t>
            </w:r>
          </w:p>
        </w:tc>
      </w:tr>
      <w:t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socialMedia</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29">
              <w:r w:rsidDel="00000000" w:rsidR="00000000" w:rsidRPr="00000000">
                <w:rPr>
                  <w:sz w:val="18"/>
                  <w:szCs w:val="18"/>
                  <w:rtl w:val="0"/>
                </w:rPr>
                <w:t xml:space="preserve">URL </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Link to social media websites like twitter or facebook.</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Many</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x</w:t>
            </w:r>
          </w:p>
        </w:tc>
      </w:tr>
      <w:t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hd w:fill="auto" w:val="clear"/>
              <w:contextualSpacing w:val="0"/>
              <w:rPr>
                <w:strike w:val="1"/>
                <w:sz w:val="18"/>
                <w:szCs w:val="18"/>
              </w:rPr>
            </w:pPr>
            <w:commentRangeStart w:id="5"/>
            <w:r w:rsidDel="00000000" w:rsidR="00000000" w:rsidRPr="00000000">
              <w:rPr>
                <w:strike w:val="1"/>
                <w:sz w:val="18"/>
                <w:szCs w:val="18"/>
                <w:rtl w:val="0"/>
              </w:rPr>
              <w:t xml:space="preserve">timeZone</w:t>
            </w:r>
            <w:commentRangeEnd w:id="5"/>
            <w:r w:rsidDel="00000000" w:rsidR="00000000" w:rsidRPr="00000000">
              <w:commentReference w:id="5"/>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hd w:fill="auto" w:val="clear"/>
              <w:contextualSpacing w:val="0"/>
              <w:rPr>
                <w:strike w:val="1"/>
                <w:sz w:val="18"/>
                <w:szCs w:val="18"/>
              </w:rPr>
            </w:pPr>
            <w:commentRangeStart w:id="6"/>
            <w:commentRangeStart w:id="7"/>
            <w:r w:rsidDel="00000000" w:rsidR="00000000" w:rsidRPr="00000000">
              <w:rPr>
                <w:strike w:val="1"/>
                <w:sz w:val="18"/>
                <w:szCs w:val="18"/>
                <w:rtl w:val="0"/>
              </w:rPr>
              <w:t xml:space="preserve">TimeZone?</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hd w:fill="auto" w:val="clear"/>
              <w:contextualSpacing w:val="0"/>
              <w:rPr>
                <w:strike w:val="1"/>
                <w:sz w:val="18"/>
                <w:szCs w:val="18"/>
              </w:rPr>
            </w:pPr>
            <w:r w:rsidDel="00000000" w:rsidR="00000000" w:rsidRPr="00000000">
              <w:rPr>
                <w:strike w:val="1"/>
                <w:sz w:val="18"/>
                <w:szCs w:val="18"/>
                <w:rtl w:val="0"/>
              </w:rPr>
              <w:t xml:space="preserve">Time Zone where the event is happening</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hd w:fill="auto" w:val="clear"/>
              <w:contextualSpacing w:val="0"/>
              <w:jc w:val="center"/>
              <w:rPr>
                <w:strike w:val="1"/>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contextualSpacing w:val="0"/>
              <w:rPr>
                <w:strike w:val="1"/>
                <w:sz w:val="18"/>
                <w:szCs w:val="18"/>
              </w:rPr>
            </w:pPr>
            <w:r w:rsidDel="00000000" w:rsidR="00000000" w:rsidRPr="00000000">
              <w:rPr>
                <w:strike w:val="1"/>
                <w:sz w:val="18"/>
                <w:szCs w:val="18"/>
                <w:rtl w:val="0"/>
              </w:rPr>
              <w:t xml:space="preserve">O</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hd w:fill="auto" w:val="clear"/>
              <w:contextualSpacing w:val="0"/>
              <w:rPr>
                <w:strike w:val="1"/>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contextualSpacing w:val="0"/>
              <w:rPr>
                <w:strike w:val="1"/>
                <w:sz w:val="18"/>
                <w:szCs w:val="18"/>
              </w:rPr>
            </w:pPr>
            <w:r w:rsidDel="00000000" w:rsidR="00000000" w:rsidRPr="00000000">
              <w:rPr>
                <w:strike w:val="1"/>
                <w:sz w:val="18"/>
                <w:szCs w:val="18"/>
                <w:rtl w:val="0"/>
              </w:rPr>
              <w:t xml:space="preserve">x</w:t>
            </w:r>
          </w:p>
        </w:tc>
      </w:tr>
      <w:t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hd w:fill="auto" w:val="clear"/>
              <w:contextualSpacing w:val="0"/>
              <w:rPr>
                <w:sz w:val="18"/>
                <w:szCs w:val="18"/>
              </w:rPr>
            </w:pPr>
            <w:commentRangeStart w:id="8"/>
            <w:commentRangeStart w:id="9"/>
            <w:r w:rsidDel="00000000" w:rsidR="00000000" w:rsidRPr="00000000">
              <w:rPr>
                <w:sz w:val="18"/>
                <w:szCs w:val="18"/>
                <w:rtl w:val="0"/>
              </w:rPr>
              <w:t xml:space="preserve">lastUpdate</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30">
              <w:r w:rsidDel="00000000" w:rsidR="00000000" w:rsidRPr="00000000">
                <w:rPr>
                  <w:sz w:val="18"/>
                  <w:szCs w:val="18"/>
                  <w:rtl w:val="0"/>
                </w:rPr>
                <w:t xml:space="preserve">Date </w:t>
              </w:r>
            </w:hyperlink>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Date when the event was last modified</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x</w:t>
            </w:r>
          </w:p>
        </w:tc>
      </w:tr>
      <w:t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deadline</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w:t>
            </w:r>
            <w:commentRangeStart w:id="10"/>
            <w:commentRangeStart w:id="11"/>
            <w:r w:rsidDel="00000000" w:rsidR="00000000" w:rsidRPr="00000000">
              <w:rPr>
                <w:sz w:val="18"/>
                <w:szCs w:val="18"/>
                <w:rtl w:val="0"/>
              </w:rPr>
              <w:t xml:space="preserve">ext</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Deadlines dates for this event e.g. application deadline, poster submission, paper submission, early registration. </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Many</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x</w:t>
            </w:r>
          </w:p>
        </w:tc>
      </w:tr>
      <w:t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acceptanceNotificationDate</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31">
              <w:r w:rsidDel="00000000" w:rsidR="00000000" w:rsidRPr="00000000">
                <w:rPr>
                  <w:sz w:val="18"/>
                  <w:szCs w:val="18"/>
                  <w:rtl w:val="0"/>
                </w:rPr>
                <w:t xml:space="preserve">Date </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Date for the host to confirm acceptance to applicants</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Many</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x</w:t>
            </w:r>
          </w:p>
        </w:tc>
      </w:tr>
      <w:t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hd w:fill="auto" w:val="clear"/>
              <w:contextualSpacing w:val="0"/>
              <w:rPr>
                <w:sz w:val="18"/>
                <w:szCs w:val="18"/>
              </w:rPr>
            </w:pPr>
            <w:commentRangeStart w:id="12"/>
            <w:commentRangeStart w:id="13"/>
            <w:commentRangeStart w:id="14"/>
            <w:commentRangeStart w:id="15"/>
            <w:r w:rsidDel="00000000" w:rsidR="00000000" w:rsidRPr="00000000">
              <w:rPr>
                <w:sz w:val="18"/>
                <w:szCs w:val="18"/>
                <w:rtl w:val="0"/>
              </w:rPr>
              <w:t xml:space="preserve">eventType</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Text</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Enumeration</w:t>
            </w:r>
            <w:r w:rsidDel="00000000" w:rsidR="00000000" w:rsidRPr="00000000">
              <w:rPr>
                <w:sz w:val="18"/>
                <w:szCs w:val="18"/>
                <w:rtl w:val="0"/>
              </w:rPr>
              <w:t xml:space="preserve"> value for a t</w:t>
            </w:r>
            <w:r w:rsidDel="00000000" w:rsidR="00000000" w:rsidRPr="00000000">
              <w:rPr>
                <w:sz w:val="18"/>
                <w:szCs w:val="18"/>
                <w:rtl w:val="0"/>
              </w:rPr>
              <w:t xml:space="preserve">ype of event following one of the categories defined by SASI</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Many</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x</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x</w:t>
            </w:r>
          </w:p>
        </w:tc>
      </w:tr>
      <w:t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scientificTopic</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Text</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Scientific topics that describe the content of the event (e.g. statistics). Please use one of the scientific ontology terms for class ‘Topic’ from EDAM ontology. </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Many</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x</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x</w:t>
            </w:r>
          </w:p>
        </w:tc>
      </w:tr>
      <w:t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keywords</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CV and/or </w:t>
            </w:r>
            <w:hyperlink r:id="rId32">
              <w:r w:rsidDel="00000000" w:rsidR="00000000" w:rsidRPr="00000000">
                <w:rPr>
                  <w:sz w:val="18"/>
                  <w:szCs w:val="18"/>
                  <w:rtl w:val="0"/>
                </w:rPr>
                <w:t xml:space="preserve">Text</w:t>
              </w:r>
            </w:hyperlink>
            <w:r w:rsidDel="00000000" w:rsidR="00000000" w:rsidRPr="00000000">
              <w:rPr>
                <w:sz w:val="18"/>
                <w:szCs w:val="18"/>
                <w:rtl w:val="0"/>
              </w:rPr>
              <w:t xml:space="preserve"> </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Keywords to describe the event. Use terms which are not available in “Scientific Topic” or “Target Audience”. Use text keywords or ontology terms from other ontologies which could complement EDAM topics.</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Many</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targetAudience</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Text</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Scientific topics that describe the research field of audience members (e.g. computer scientists). Please use one of the scientific ontology terms for class ‘Topic’ from EDAM ontology.</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Many</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x</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x</w:t>
            </w:r>
          </w:p>
        </w:tc>
      </w:tr>
      <w:t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spotlight</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boolean</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Event highlighted by the event provider.</w:t>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Whether or not the event provider wishes to highlight this event as very important/significa</w:t>
            </w:r>
            <w:r w:rsidDel="00000000" w:rsidR="00000000" w:rsidRPr="00000000">
              <w:rPr>
                <w:sz w:val="18"/>
                <w:szCs w:val="18"/>
                <w:rtl w:val="0"/>
              </w:rPr>
              <w:t xml:space="preserve">nt.</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One</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x</w:t>
            </w:r>
          </w:p>
        </w:tc>
      </w:tr>
      <w:t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programme</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Text or URL</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 plan or schedule of activities, procedures, etc., to be followed.</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One</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x</w:t>
            </w:r>
          </w:p>
        </w:tc>
      </w:tr>
      <w:t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submitter</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Organization  or Person</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The person or organization who submits an event to a repository or registry of events (such as iAnn, ISCB ). </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Many</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x</w:t>
            </w:r>
          </w:p>
        </w:tc>
      </w:tr>
      <w:t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hostInstitution</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Organization</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The organization or institution responsible for hosting the event (not necessarily responsible for organizing). </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Many</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x</w:t>
            </w:r>
          </w:p>
        </w:tc>
      </w:tr>
      <w:t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sponsor</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Organization</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The organization or institutions providing sponsorship for the event. </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Many</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x</w:t>
            </w:r>
          </w:p>
        </w:tc>
      </w:tr>
      <w:t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hd w:fill="auto" w:val="clear"/>
              <w:contextualSpacing w:val="0"/>
              <w:rPr>
                <w:sz w:val="18"/>
                <w:szCs w:val="18"/>
              </w:rPr>
            </w:pPr>
            <w:commentRangeStart w:id="16"/>
            <w:hyperlink r:id="rId33">
              <w:r w:rsidDel="00000000" w:rsidR="00000000" w:rsidRPr="00000000">
                <w:rPr>
                  <w:sz w:val="18"/>
                  <w:szCs w:val="18"/>
                  <w:rtl w:val="0"/>
                </w:rPr>
                <w:t xml:space="preserve">subEvent</w:t>
              </w:r>
            </w:hyperlink>
            <w:commentRangeEnd w:id="16"/>
            <w:r w:rsidDel="00000000" w:rsidR="00000000" w:rsidRPr="00000000">
              <w:commentReference w:id="16"/>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34">
              <w:r w:rsidDel="00000000" w:rsidR="00000000" w:rsidRPr="00000000">
                <w:rPr>
                  <w:sz w:val="18"/>
                  <w:szCs w:val="18"/>
                  <w:rtl w:val="0"/>
                </w:rPr>
                <w:t xml:space="preserve">Event </w:t>
              </w:r>
            </w:hyperlink>
            <w:r w:rsidDel="00000000" w:rsidR="00000000" w:rsidRPr="00000000">
              <w:rPr>
                <w:sz w:val="18"/>
                <w:szCs w:val="18"/>
                <w:rtl w:val="0"/>
              </w:rPr>
              <w:t xml:space="preserve">or URL</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35">
              <w:r w:rsidDel="00000000" w:rsidR="00000000" w:rsidRPr="00000000">
                <w:rPr>
                  <w:sz w:val="18"/>
                  <w:szCs w:val="18"/>
                  <w:rtl w:val="0"/>
                </w:rPr>
                <w:t xml:space="preserve">An Event that is part of this event. For example, a conference event </w:t>
              </w:r>
            </w:hyperlink>
            <w:hyperlink r:id="rId36">
              <w:r w:rsidDel="00000000" w:rsidR="00000000" w:rsidRPr="00000000">
                <w:rPr>
                  <w:sz w:val="18"/>
                  <w:szCs w:val="18"/>
                  <w:rtl w:val="0"/>
                </w:rPr>
                <w:t xml:space="preserve">includes</w:t>
              </w:r>
            </w:hyperlink>
            <w:hyperlink r:id="rId37">
              <w:r w:rsidDel="00000000" w:rsidR="00000000" w:rsidRPr="00000000">
                <w:rPr>
                  <w:sz w:val="18"/>
                  <w:szCs w:val="18"/>
                  <w:rtl w:val="0"/>
                </w:rPr>
                <w:t xml:space="preserve"> many presentations, each of which is a subEvent of the conference. Supersedes subEvents.</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Many</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x</w:t>
            </w:r>
          </w:p>
        </w:tc>
      </w:tr>
      <w:t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38">
              <w:r w:rsidDel="00000000" w:rsidR="00000000" w:rsidRPr="00000000">
                <w:rPr>
                  <w:sz w:val="18"/>
                  <w:szCs w:val="18"/>
                  <w:rtl w:val="0"/>
                </w:rPr>
                <w:t xml:space="preserve">superEvent</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39">
              <w:r w:rsidDel="00000000" w:rsidR="00000000" w:rsidRPr="00000000">
                <w:rPr>
                  <w:sz w:val="18"/>
                  <w:szCs w:val="18"/>
                  <w:rtl w:val="0"/>
                </w:rPr>
                <w:t xml:space="preserve">Event </w:t>
              </w:r>
            </w:hyperlink>
            <w:r w:rsidDel="00000000" w:rsidR="00000000" w:rsidRPr="00000000">
              <w:rPr>
                <w:sz w:val="18"/>
                <w:szCs w:val="18"/>
                <w:rtl w:val="0"/>
              </w:rPr>
              <w:t xml:space="preserve">or URL</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An event that this event is a part of. For example, a </w:t>
            </w:r>
            <w:r w:rsidDel="00000000" w:rsidR="00000000" w:rsidRPr="00000000">
              <w:rPr>
                <w:sz w:val="18"/>
                <w:szCs w:val="18"/>
                <w:rtl w:val="0"/>
              </w:rPr>
              <w:t xml:space="preserve">collection</w:t>
            </w:r>
            <w:r w:rsidDel="00000000" w:rsidR="00000000" w:rsidRPr="00000000">
              <w:rPr>
                <w:sz w:val="18"/>
                <w:szCs w:val="18"/>
                <w:rtl w:val="0"/>
              </w:rPr>
              <w:t xml:space="preserve"> of individual music performances might each have a music festival as their superEvent.</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One</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x</w:t>
            </w:r>
          </w:p>
        </w:tc>
      </w:tr>
      <w:t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registrationStatus</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Registration Status</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Enumerative type displaying the status of registration for an event. See the enumerative type below</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One</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x</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x</w:t>
            </w:r>
          </w:p>
        </w:tc>
      </w:tr>
      <w:tr>
        <w:trPr>
          <w:trHeight w:val="380" w:hRule="atLeast"/>
        </w:trPr>
        <w:tc>
          <w:tcPr>
            <w:gridSpan w:val="7"/>
            <w:tcBorders>
              <w:top w:color="d9d9d9" w:space="0" w:sz="8" w:val="single"/>
              <w:left w:color="d9d9d9" w:space="0" w:sz="8" w:val="single"/>
              <w:bottom w:color="d9d9d9" w:space="0" w:sz="8" w:val="single"/>
              <w:right w:color="d9d9d9" w:space="0" w:sz="8" w:val="single"/>
            </w:tcBorders>
            <w:shd w:fill="efefef" w:val="clear"/>
            <w:tcMar>
              <w:top w:w="72.0" w:type="dxa"/>
              <w:left w:w="72.0" w:type="dxa"/>
              <w:bottom w:w="72.0" w:type="dxa"/>
              <w:right w:w="72.0" w:type="dxa"/>
            </w:tcMar>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b w:val="1"/>
                <w:sz w:val="18"/>
                <w:szCs w:val="18"/>
                <w:rtl w:val="0"/>
              </w:rPr>
              <w:t xml:space="preserve">Properties inherited from </w:t>
            </w:r>
            <w:hyperlink r:id="rId40">
              <w:r w:rsidDel="00000000" w:rsidR="00000000" w:rsidRPr="00000000">
                <w:rPr>
                  <w:b w:val="1"/>
                  <w:color w:val="1155cc"/>
                  <w:sz w:val="18"/>
                  <w:szCs w:val="18"/>
                  <w:u w:val="single"/>
                  <w:rtl w:val="0"/>
                </w:rPr>
                <w:t xml:space="preserve">schema.org/Event</w:t>
              </w:r>
            </w:hyperlink>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41">
              <w:r w:rsidDel="00000000" w:rsidR="00000000" w:rsidRPr="00000000">
                <w:rPr>
                  <w:sz w:val="18"/>
                  <w:szCs w:val="18"/>
                  <w:rtl w:val="0"/>
                </w:rPr>
                <w:t xml:space="preserve">aggregateRating</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42">
              <w:r w:rsidDel="00000000" w:rsidR="00000000" w:rsidRPr="00000000">
                <w:rPr>
                  <w:sz w:val="18"/>
                  <w:szCs w:val="18"/>
                  <w:rtl w:val="0"/>
                </w:rPr>
                <w:t xml:space="preserve">AggregateRating </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The overall rating, based on a collection of reviews or ratings, of the item.</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attendee</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Organization  or Person</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 person or organization attending the event. Supersedes attendees.</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43">
              <w:r w:rsidDel="00000000" w:rsidR="00000000" w:rsidRPr="00000000">
                <w:rPr>
                  <w:sz w:val="18"/>
                  <w:szCs w:val="18"/>
                  <w:rtl w:val="0"/>
                </w:rPr>
                <w:t xml:space="preserve">doorTime</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44">
              <w:r w:rsidDel="00000000" w:rsidR="00000000" w:rsidRPr="00000000">
                <w:rPr>
                  <w:sz w:val="18"/>
                  <w:szCs w:val="18"/>
                  <w:rtl w:val="0"/>
                </w:rPr>
                <w:t xml:space="preserve">DateTime </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The time admission will commence.</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45">
              <w:r w:rsidDel="00000000" w:rsidR="00000000" w:rsidRPr="00000000">
                <w:rPr>
                  <w:sz w:val="18"/>
                  <w:szCs w:val="18"/>
                  <w:rtl w:val="0"/>
                </w:rPr>
                <w:t xml:space="preserve">duration</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46">
              <w:r w:rsidDel="00000000" w:rsidR="00000000" w:rsidRPr="00000000">
                <w:rPr>
                  <w:sz w:val="18"/>
                  <w:szCs w:val="18"/>
                  <w:rtl w:val="0"/>
                </w:rPr>
                <w:t xml:space="preserve">Duration </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47">
              <w:r w:rsidDel="00000000" w:rsidR="00000000" w:rsidRPr="00000000">
                <w:rPr>
                  <w:sz w:val="18"/>
                  <w:szCs w:val="18"/>
                  <w:rtl w:val="0"/>
                </w:rPr>
                <w:t xml:space="preserve">The duration of the item (movie, audio recording, event, etc.) in ISO 8601 date format.</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48">
              <w:r w:rsidDel="00000000" w:rsidR="00000000" w:rsidRPr="00000000">
                <w:rPr>
                  <w:sz w:val="18"/>
                  <w:szCs w:val="18"/>
                  <w:rtl w:val="0"/>
                </w:rPr>
                <w:t xml:space="preserve">endDate</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49">
              <w:r w:rsidDel="00000000" w:rsidR="00000000" w:rsidRPr="00000000">
                <w:rPr>
                  <w:sz w:val="18"/>
                  <w:szCs w:val="18"/>
                  <w:rtl w:val="0"/>
                </w:rPr>
                <w:t xml:space="preserve">Date </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50">
              <w:r w:rsidDel="00000000" w:rsidR="00000000" w:rsidRPr="00000000">
                <w:rPr>
                  <w:sz w:val="18"/>
                  <w:szCs w:val="18"/>
                  <w:rtl w:val="0"/>
                </w:rPr>
                <w:t xml:space="preserve">The end date and time of the item (in ISO 8601 date format).</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One</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hd w:fill="auto" w:val="clear"/>
              <w:contextualSpacing w:val="0"/>
              <w:rPr>
                <w:sz w:val="18"/>
                <w:szCs w:val="18"/>
              </w:rPr>
            </w:pPr>
            <w:commentRangeStart w:id="17"/>
            <w:r w:rsidDel="00000000" w:rsidR="00000000" w:rsidRPr="00000000">
              <w:rPr>
                <w:sz w:val="18"/>
                <w:szCs w:val="18"/>
                <w:rtl w:val="0"/>
              </w:rPr>
              <w:t xml:space="preserve">M</w:t>
            </w:r>
            <w:commentRangeEnd w:id="17"/>
            <w:r w:rsidDel="00000000" w:rsidR="00000000" w:rsidRPr="00000000">
              <w:commentReference w:id="17"/>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x</w:t>
            </w:r>
          </w:p>
        </w:tc>
      </w:tr>
      <w:t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51">
              <w:r w:rsidDel="00000000" w:rsidR="00000000" w:rsidRPr="00000000">
                <w:rPr>
                  <w:sz w:val="18"/>
                  <w:szCs w:val="18"/>
                  <w:rtl w:val="0"/>
                </w:rPr>
                <w:t xml:space="preserve">eventStatus</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52">
              <w:r w:rsidDel="00000000" w:rsidR="00000000" w:rsidRPr="00000000">
                <w:rPr>
                  <w:sz w:val="18"/>
                  <w:szCs w:val="18"/>
                  <w:rtl w:val="0"/>
                </w:rPr>
                <w:t xml:space="preserve">EventStatusType </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An eventStatus of an event represents its status; particularly useful when an event is cancelled or rescheduled.</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x</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inLanguage</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Language  or Text</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The language of the content or performance or used in an action. Please use one of the language codes from the IETF BCP 47 standard. Supersedes language.</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location</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Place or PostalAddress</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The location of the event, organization or action.</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One</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x</w:t>
            </w:r>
          </w:p>
        </w:tc>
      </w:tr>
      <w:t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53">
              <w:r w:rsidDel="00000000" w:rsidR="00000000" w:rsidRPr="00000000">
                <w:rPr>
                  <w:sz w:val="18"/>
                  <w:szCs w:val="18"/>
                  <w:rtl w:val="0"/>
                </w:rPr>
                <w:t xml:space="preserve">offers</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54">
              <w:r w:rsidDel="00000000" w:rsidR="00000000" w:rsidRPr="00000000">
                <w:rPr>
                  <w:sz w:val="18"/>
                  <w:szCs w:val="18"/>
                  <w:rtl w:val="0"/>
                </w:rPr>
                <w:t xml:space="preserve">Offer </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An offer to provide this item—for example, an offer to sell a product, rent the DVD of a movie, or give away tickets to an event.</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One</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x</w:t>
            </w:r>
          </w:p>
        </w:tc>
      </w:tr>
      <w:t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organizer</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Organization  or Person</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An organizer of an Event.</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Many</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x</w:t>
            </w:r>
          </w:p>
        </w:tc>
      </w:tr>
      <w:t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performer</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Organization  or Person</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 performer at the event—for example, a presenter, musician, musical group or actor. Supersedesperformers.</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Many</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x  </w:t>
            </w:r>
          </w:p>
        </w:tc>
      </w:tr>
      <w:t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55">
              <w:r w:rsidDel="00000000" w:rsidR="00000000" w:rsidRPr="00000000">
                <w:rPr>
                  <w:sz w:val="18"/>
                  <w:szCs w:val="18"/>
                  <w:rtl w:val="0"/>
                </w:rPr>
                <w:t xml:space="preserve">previousStartDate</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56">
              <w:r w:rsidDel="00000000" w:rsidR="00000000" w:rsidRPr="00000000">
                <w:rPr>
                  <w:sz w:val="18"/>
                  <w:szCs w:val="18"/>
                  <w:rtl w:val="0"/>
                </w:rPr>
                <w:t xml:space="preserve">Date </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Used in conjunction with eventStatus for rescheduled or cancelled events. This property contains the previously scheduled start date. For rescheduled events, the startDate property should be used for the newly scheduled start date. In the (rare) case of an event that has been postponed and rescheduled multiple times, this field may be repeated.</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recordedIn</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CreativeWork </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The CreativeWork that captured all or part of this Event. Inverse property: recordedAt.</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57">
              <w:r w:rsidDel="00000000" w:rsidR="00000000" w:rsidRPr="00000000">
                <w:rPr>
                  <w:sz w:val="18"/>
                  <w:szCs w:val="18"/>
                  <w:rtl w:val="0"/>
                </w:rPr>
                <w:t xml:space="preserve">review</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58">
              <w:r w:rsidDel="00000000" w:rsidR="00000000" w:rsidRPr="00000000">
                <w:rPr>
                  <w:sz w:val="18"/>
                  <w:szCs w:val="18"/>
                  <w:rtl w:val="0"/>
                </w:rPr>
                <w:t xml:space="preserve">Review </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59">
              <w:r w:rsidDel="00000000" w:rsidR="00000000" w:rsidRPr="00000000">
                <w:rPr>
                  <w:sz w:val="18"/>
                  <w:szCs w:val="18"/>
                  <w:rtl w:val="0"/>
                </w:rPr>
                <w:t xml:space="preserve">A review of the item. Supersedes reviews.</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Many</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shd w:fill="auto" w:val="clear"/>
              <w:contextualSpacing w:val="0"/>
              <w:rPr>
                <w:sz w:val="18"/>
                <w:szCs w:val="18"/>
              </w:rPr>
            </w:pPr>
            <w:commentRangeStart w:id="18"/>
            <w:r w:rsidDel="00000000" w:rsidR="00000000" w:rsidRPr="00000000">
              <w:rPr>
                <w:sz w:val="18"/>
                <w:szCs w:val="18"/>
                <w:rtl w:val="0"/>
              </w:rPr>
              <w:t xml:space="preserve">x</w:t>
            </w:r>
            <w:commentRangeEnd w:id="18"/>
            <w:r w:rsidDel="00000000" w:rsidR="00000000" w:rsidRPr="00000000">
              <w:commentReference w:id="18"/>
            </w: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60">
              <w:r w:rsidDel="00000000" w:rsidR="00000000" w:rsidRPr="00000000">
                <w:rPr>
                  <w:sz w:val="18"/>
                  <w:szCs w:val="18"/>
                  <w:rtl w:val="0"/>
                </w:rPr>
                <w:t xml:space="preserve">startDate</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61">
              <w:r w:rsidDel="00000000" w:rsidR="00000000" w:rsidRPr="00000000">
                <w:rPr>
                  <w:sz w:val="18"/>
                  <w:szCs w:val="18"/>
                  <w:rtl w:val="0"/>
                </w:rPr>
                <w:t xml:space="preserve">Date </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62">
              <w:r w:rsidDel="00000000" w:rsidR="00000000" w:rsidRPr="00000000">
                <w:rPr>
                  <w:sz w:val="18"/>
                  <w:szCs w:val="18"/>
                  <w:rtl w:val="0"/>
                </w:rPr>
                <w:t xml:space="preserve">The start date and time of the item (in ISO 8601 date format).</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One</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x</w:t>
            </w:r>
          </w:p>
        </w:tc>
      </w:tr>
      <w:t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63">
              <w:r w:rsidDel="00000000" w:rsidR="00000000" w:rsidRPr="00000000">
                <w:rPr>
                  <w:sz w:val="18"/>
                  <w:szCs w:val="18"/>
                  <w:rtl w:val="0"/>
                </w:rPr>
                <w:t xml:space="preserve">subEvent</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64">
              <w:r w:rsidDel="00000000" w:rsidR="00000000" w:rsidRPr="00000000">
                <w:rPr>
                  <w:sz w:val="18"/>
                  <w:szCs w:val="18"/>
                  <w:rtl w:val="0"/>
                </w:rPr>
                <w:t xml:space="preserve">Event </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65">
              <w:r w:rsidDel="00000000" w:rsidR="00000000" w:rsidRPr="00000000">
                <w:rPr>
                  <w:sz w:val="18"/>
                  <w:szCs w:val="18"/>
                  <w:rtl w:val="0"/>
                </w:rPr>
                <w:t xml:space="preserve">An Event that is part of this event. For example, a conference event includes many presentations, each of which is a subEvent of the conference. Supersedes subEvents.</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Many</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x</w:t>
            </w:r>
          </w:p>
        </w:tc>
      </w:tr>
      <w:t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66">
              <w:r w:rsidDel="00000000" w:rsidR="00000000" w:rsidRPr="00000000">
                <w:rPr>
                  <w:sz w:val="18"/>
                  <w:szCs w:val="18"/>
                  <w:rtl w:val="0"/>
                </w:rPr>
                <w:t xml:space="preserve">superEvent</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67">
              <w:r w:rsidDel="00000000" w:rsidR="00000000" w:rsidRPr="00000000">
                <w:rPr>
                  <w:sz w:val="18"/>
                  <w:szCs w:val="18"/>
                  <w:rtl w:val="0"/>
                </w:rPr>
                <w:t xml:space="preserve">Event </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An event that this event is a part of. For example, a collection of individual music performances might each have a music festival as their superEvent.</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One</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O</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x</w:t>
            </w:r>
          </w:p>
        </w:tc>
      </w:tr>
      <w:t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68">
              <w:r w:rsidDel="00000000" w:rsidR="00000000" w:rsidRPr="00000000">
                <w:rPr>
                  <w:sz w:val="18"/>
                  <w:szCs w:val="18"/>
                  <w:rtl w:val="0"/>
                </w:rPr>
                <w:t xml:space="preserve">typicalAgeRange</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69">
              <w:r w:rsidDel="00000000" w:rsidR="00000000" w:rsidRPr="00000000">
                <w:rPr>
                  <w:sz w:val="18"/>
                  <w:szCs w:val="18"/>
                  <w:rtl w:val="0"/>
                </w:rPr>
                <w:t xml:space="preserve">Text </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The typical expected age range, e.g. '7-9', '11-'.</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9A">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70">
              <w:r w:rsidDel="00000000" w:rsidR="00000000" w:rsidRPr="00000000">
                <w:rPr>
                  <w:sz w:val="18"/>
                  <w:szCs w:val="18"/>
                  <w:rtl w:val="0"/>
                </w:rPr>
                <w:t xml:space="preserve">workPerformed</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71">
              <w:r w:rsidDel="00000000" w:rsidR="00000000" w:rsidRPr="00000000">
                <w:rPr>
                  <w:sz w:val="18"/>
                  <w:szCs w:val="18"/>
                  <w:rtl w:val="0"/>
                </w:rPr>
                <w:t xml:space="preserve">CreativeWork </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9C">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 work performed in some event, for example a play performed in a TheaterEvent.</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9D">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9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9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rPr>
          <w:trHeight w:val="380" w:hRule="atLeast"/>
        </w:trPr>
        <w:tc>
          <w:tcPr>
            <w:gridSpan w:val="7"/>
            <w:tcBorders>
              <w:top w:color="d9d9d9" w:space="0" w:sz="8" w:val="single"/>
              <w:left w:color="d9d9d9" w:space="0" w:sz="8" w:val="single"/>
              <w:bottom w:color="d9d9d9" w:space="0" w:sz="8" w:val="single"/>
              <w:right w:color="d9d9d9" w:space="0" w:sz="8" w:val="single"/>
            </w:tcBorders>
            <w:shd w:fill="efefef" w:val="clear"/>
            <w:tcMar>
              <w:top w:w="72.0" w:type="dxa"/>
              <w:left w:w="72.0" w:type="dxa"/>
              <w:bottom w:w="72.0" w:type="dxa"/>
              <w:right w:w="72.0" w:type="dxa"/>
            </w:tcMar>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line="240" w:lineRule="auto"/>
              <w:contextualSpacing w:val="0"/>
              <w:rPr>
                <w:b w:val="1"/>
                <w:sz w:val="18"/>
                <w:szCs w:val="18"/>
              </w:rPr>
            </w:pPr>
            <w:r w:rsidDel="00000000" w:rsidR="00000000" w:rsidRPr="00000000">
              <w:rPr>
                <w:b w:val="1"/>
                <w:sz w:val="18"/>
                <w:szCs w:val="18"/>
                <w:rtl w:val="0"/>
              </w:rPr>
              <w:t xml:space="preserve">Properties inherited from </w:t>
            </w:r>
            <w:hyperlink r:id="rId72">
              <w:r w:rsidDel="00000000" w:rsidR="00000000" w:rsidRPr="00000000">
                <w:rPr>
                  <w:b w:val="1"/>
                  <w:color w:val="1155cc"/>
                  <w:sz w:val="18"/>
                  <w:szCs w:val="18"/>
                  <w:u w:val="single"/>
                  <w:rtl w:val="0"/>
                </w:rPr>
                <w:t xml:space="preserve">schema.org/Thing</w:t>
              </w:r>
            </w:hyperlink>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A8">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73">
              <w:r w:rsidDel="00000000" w:rsidR="00000000" w:rsidRPr="00000000">
                <w:rPr>
                  <w:sz w:val="18"/>
                  <w:szCs w:val="18"/>
                  <w:rtl w:val="0"/>
                </w:rPr>
                <w:t xml:space="preserve">additionalType</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A9">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74">
              <w:r w:rsidDel="00000000" w:rsidR="00000000" w:rsidRPr="00000000">
                <w:rPr>
                  <w:sz w:val="18"/>
                  <w:szCs w:val="18"/>
                  <w:rtl w:val="0"/>
                </w:rPr>
                <w:t xml:space="preserve">URL </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AA">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An additional type for the item, typically used for adding more specific types from external vocabularies in microdata syntax. This is a relationship between something and a class that the thing is in. In RDFa syntax, it is better to use the native RDFa syntax - the 'typeof' attribute - for multiple types. Schema.org tools may have only weaker understanding of extra types, in particular those defined externally.</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AB">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AC">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A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A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AF">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75">
              <w:r w:rsidDel="00000000" w:rsidR="00000000" w:rsidRPr="00000000">
                <w:rPr>
                  <w:sz w:val="18"/>
                  <w:szCs w:val="18"/>
                  <w:rtl w:val="0"/>
                </w:rPr>
                <w:t xml:space="preserve">alternateName</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B0">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76">
              <w:r w:rsidDel="00000000" w:rsidR="00000000" w:rsidRPr="00000000">
                <w:rPr>
                  <w:sz w:val="18"/>
                  <w:szCs w:val="18"/>
                  <w:rtl w:val="0"/>
                </w:rPr>
                <w:t xml:space="preserve">Text </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B1">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An alias for the item.</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B2">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One</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B3">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B4">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B5">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x</w:t>
            </w:r>
          </w:p>
        </w:tc>
      </w:tr>
      <w:t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B6">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77">
              <w:r w:rsidDel="00000000" w:rsidR="00000000" w:rsidRPr="00000000">
                <w:rPr>
                  <w:sz w:val="18"/>
                  <w:szCs w:val="18"/>
                  <w:rtl w:val="0"/>
                </w:rPr>
                <w:t xml:space="preserve">description</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B7">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78">
              <w:r w:rsidDel="00000000" w:rsidR="00000000" w:rsidRPr="00000000">
                <w:rPr>
                  <w:sz w:val="18"/>
                  <w:szCs w:val="18"/>
                  <w:rtl w:val="0"/>
                </w:rPr>
                <w:t xml:space="preserve">Text </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B8">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 short description of the item.</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B9">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One</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BA">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BB">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BC">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x</w:t>
            </w:r>
          </w:p>
        </w:tc>
      </w:tr>
      <w:t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B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image</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B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ImageObject  or URL</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B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An image of the item. This can be a URL or a fully described ImageObject.</w:t>
            </w:r>
            <w:del w:author="Andy Jenkinson" w:id="1" w:date="2015-11-05T16:27:03Z">
              <w:r w:rsidDel="00000000" w:rsidR="00000000" w:rsidRPr="00000000">
                <w:rPr>
                  <w:sz w:val="18"/>
                  <w:szCs w:val="18"/>
                  <w:rtl w:val="0"/>
                </w:rPr>
                <w:delText xml:space="preserve">Inverse property: mainEntity.</w:delText>
              </w:r>
            </w:del>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C0">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C1">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C2">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C3">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C4">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mainEntityOfPage</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C5">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CreativeWork  or URL</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C6">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Indicates a page (or other CreativeWork) for which this thing is the main entity being described. See background notes for details. </w:t>
            </w:r>
            <w:ins w:author="Andy Jenkinson" w:id="2" w:date="2015-11-05T16:27:08Z">
              <w:r w:rsidDel="00000000" w:rsidR="00000000" w:rsidRPr="00000000">
                <w:rPr>
                  <w:sz w:val="18"/>
                  <w:szCs w:val="18"/>
                  <w:rtl w:val="0"/>
                  <w:rPrChange w:author="Andy Jenkinson" w:id="3" w:date="2015-11-05T16:27:08Z">
                    <w:rPr>
                      <w:sz w:val="18"/>
                      <w:szCs w:val="18"/>
                    </w:rPr>
                  </w:rPrChange>
                </w:rPr>
                <w:t xml:space="preserve">Inverse property: mainEntity.</w:t>
              </w:r>
            </w:ins>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C7">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C8">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C9">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CA">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CB">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79">
              <w:r w:rsidDel="00000000" w:rsidR="00000000" w:rsidRPr="00000000">
                <w:rPr>
                  <w:sz w:val="18"/>
                  <w:szCs w:val="18"/>
                  <w:rtl w:val="0"/>
                </w:rPr>
                <w:t xml:space="preserve">name</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CC">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80">
              <w:r w:rsidDel="00000000" w:rsidR="00000000" w:rsidRPr="00000000">
                <w:rPr>
                  <w:sz w:val="18"/>
                  <w:szCs w:val="18"/>
                  <w:rtl w:val="0"/>
                </w:rPr>
                <w:t xml:space="preserve">Text </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C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The name of the item.</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CE">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One</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C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D0">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D1">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x</w:t>
            </w:r>
          </w:p>
        </w:tc>
      </w:tr>
      <w:t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D2">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81">
              <w:r w:rsidDel="00000000" w:rsidR="00000000" w:rsidRPr="00000000">
                <w:rPr>
                  <w:sz w:val="18"/>
                  <w:szCs w:val="18"/>
                  <w:rtl w:val="0"/>
                </w:rPr>
                <w:t xml:space="preserve">potentialAction</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D3">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82">
              <w:r w:rsidDel="00000000" w:rsidR="00000000" w:rsidRPr="00000000">
                <w:rPr>
                  <w:sz w:val="18"/>
                  <w:szCs w:val="18"/>
                  <w:rtl w:val="0"/>
                </w:rPr>
                <w:t xml:space="preserve">Action </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D4">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Indicates a potential Action, which describes an idealized action in which this thing would play an 'object' role.</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D5">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D6">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D7">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D8">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D9">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83">
              <w:r w:rsidDel="00000000" w:rsidR="00000000" w:rsidRPr="00000000">
                <w:rPr>
                  <w:sz w:val="18"/>
                  <w:szCs w:val="18"/>
                  <w:rtl w:val="0"/>
                </w:rPr>
                <w:t xml:space="preserve">sameAs</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DA">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84">
              <w:r w:rsidDel="00000000" w:rsidR="00000000" w:rsidRPr="00000000">
                <w:rPr>
                  <w:sz w:val="18"/>
                  <w:szCs w:val="18"/>
                  <w:rtl w:val="0"/>
                </w:rPr>
                <w:t xml:space="preserve">URL </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DB">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URL of a reference Web page that unambiguously indicates the item's identity. E.g. the URL of the item's Wikipedia page, Freebase page, or official website.</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DC">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One</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D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M</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DE">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DF">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x</w:t>
            </w:r>
          </w:p>
        </w:tc>
      </w:tr>
      <w:tr>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E0">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85">
              <w:r w:rsidDel="00000000" w:rsidR="00000000" w:rsidRPr="00000000">
                <w:rPr>
                  <w:sz w:val="18"/>
                  <w:szCs w:val="18"/>
                  <w:rtl w:val="0"/>
                </w:rPr>
                <w:t xml:space="preserve">url</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E1">
            <w:pPr>
              <w:widowControl w:val="0"/>
              <w:pBdr>
                <w:top w:space="0" w:sz="0" w:val="nil"/>
                <w:left w:space="0" w:sz="0" w:val="nil"/>
                <w:bottom w:space="0" w:sz="0" w:val="nil"/>
                <w:right w:space="0" w:sz="0" w:val="nil"/>
                <w:between w:space="0" w:sz="0" w:val="nil"/>
              </w:pBdr>
              <w:shd w:fill="auto" w:val="clear"/>
              <w:contextualSpacing w:val="0"/>
              <w:rPr>
                <w:sz w:val="18"/>
                <w:szCs w:val="18"/>
              </w:rPr>
            </w:pPr>
            <w:hyperlink r:id="rId86">
              <w:r w:rsidDel="00000000" w:rsidR="00000000" w:rsidRPr="00000000">
                <w:rPr>
                  <w:sz w:val="18"/>
                  <w:szCs w:val="18"/>
                  <w:rtl w:val="0"/>
                </w:rPr>
                <w:t xml:space="preserve">URL </w:t>
              </w:r>
            </w:hyperlink>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E2">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URL of the item.</w:t>
            </w:r>
            <w:ins w:author="aj" w:id="4" w:date="2015-11-20T16:47:43Z">
              <w:r w:rsidDel="00000000" w:rsidR="00000000" w:rsidRPr="00000000">
                <w:rPr>
                  <w:sz w:val="18"/>
                  <w:szCs w:val="18"/>
                  <w:rtl w:val="0"/>
                </w:rPr>
                <w:t xml:space="preserve">This property can be used on a page listing many events, to indicate each individual event’s page.</w:t>
              </w:r>
            </w:ins>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E3">
            <w:pPr>
              <w:widowControl w:val="0"/>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Many</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E4">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R</w:t>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E5">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72.0" w:type="dxa"/>
              <w:left w:w="72.0" w:type="dxa"/>
              <w:bottom w:w="72.0" w:type="dxa"/>
              <w:right w:w="72.0" w:type="dxa"/>
            </w:tcMar>
            <w:vAlign w:val="top"/>
          </w:tcPr>
          <w:p w:rsidR="00000000" w:rsidDel="00000000" w:rsidP="00000000" w:rsidRDefault="00000000" w:rsidRPr="00000000" w14:paraId="000001E6">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x</w:t>
            </w:r>
          </w:p>
        </w:tc>
      </w:tr>
    </w:tbl>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Here is an example snippet showing the attributes you can use on a LifeScienceEvent. For complete examples see the “Further examples” section at the end of this document.</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
        <w:tblW w:w="8939.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8939"/>
        <w:tblGridChange w:id="0">
          <w:tblGrid>
            <w:gridCol w:w="8939"/>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Example 1. Attributes/properties of a LifeScienceEvent</w:t>
            </w:r>
          </w:p>
        </w:tc>
      </w:tr>
      <w:tr>
        <w:tc>
          <w:tcPr>
            <w:shd w:fill="ffffff" w:val="clear"/>
            <w:tcMar>
              <w:top w:w="99.36" w:type="dxa"/>
              <w:left w:w="99.36" w:type="dxa"/>
              <w:bottom w:w="99.36" w:type="dxa"/>
              <w:right w:w="99.36"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itemscope itemtype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"http://schema.org/LifeScienceEvent"</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&lt;div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"name"</w:t>
            </w:r>
            <w:r w:rsidDel="00000000" w:rsidR="00000000" w:rsidRPr="00000000">
              <w:rPr>
                <w:rFonts w:ascii="Courier New" w:cs="Courier New" w:eastAsia="Courier New" w:hAnsi="Courier New"/>
                <w:sz w:val="20"/>
                <w:szCs w:val="20"/>
                <w:rtl w:val="0"/>
              </w:rPr>
              <w:t xml:space="preserve">&gt;Epigenomics of Common Diseases&lt;/div&gt;</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&lt;div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"description"</w:t>
            </w:r>
            <w:r w:rsidDel="00000000" w:rsidR="00000000" w:rsidRPr="00000000">
              <w:rPr>
                <w:rFonts w:ascii="Courier New" w:cs="Courier New" w:eastAsia="Courier New" w:hAnsi="Courier New"/>
                <w:sz w:val="20"/>
                <w:szCs w:val="20"/>
                <w:rtl w:val="0"/>
              </w:rPr>
              <w:t xml:space="preserve">&gt;This conference will bring together leading scientists from the fields of epigenomics, genetics and bioinformatics. &lt;/div&gt;</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&lt;div&gt;&lt;meta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"startDate"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content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"2015-04-15T"</w:t>
            </w:r>
            <w:r w:rsidDel="00000000" w:rsidR="00000000" w:rsidRPr="00000000">
              <w:rPr>
                <w:rFonts w:ascii="Courier New" w:cs="Courier New" w:eastAsia="Courier New" w:hAnsi="Courier New"/>
                <w:sz w:val="20"/>
                <w:szCs w:val="20"/>
                <w:rtl w:val="0"/>
              </w:rPr>
              <w:t xml:space="preserve">&gt;Wednesday 14 April 2015&lt;/div&gt;</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tc>
      </w:tr>
    </w:tbl>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1F2">
      <w:pPr>
        <w:pStyle w:val="Heading3"/>
        <w:pBdr>
          <w:top w:space="0" w:sz="0" w:val="nil"/>
          <w:left w:space="0" w:sz="0" w:val="nil"/>
          <w:bottom w:space="0" w:sz="0" w:val="nil"/>
          <w:right w:space="0" w:sz="0" w:val="nil"/>
          <w:between w:space="0" w:sz="0" w:val="nil"/>
        </w:pBdr>
        <w:shd w:fill="auto" w:val="clear"/>
        <w:spacing w:after="60" w:lineRule="auto"/>
        <w:contextualSpacing w:val="0"/>
        <w:rPr/>
      </w:pPr>
      <w:bookmarkStart w:colFirst="0" w:colLast="0" w:name="_hwrilg1hj6p0" w:id="24"/>
      <w:bookmarkEnd w:id="24"/>
      <w:r w:rsidDel="00000000" w:rsidR="00000000" w:rsidRPr="00000000">
        <w:rPr>
          <w:rtl w:val="0"/>
        </w:rPr>
        <w:t xml:space="preserve">C</w:t>
      </w:r>
      <w:r w:rsidDel="00000000" w:rsidR="00000000" w:rsidRPr="00000000">
        <w:rPr>
          <w:rtl w:val="0"/>
        </w:rPr>
        <w:t xml:space="preserve">ontrolled Vocabularies (CV)</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Some data fields suggest the use of controlled vocabularies or enumerations. We will rely on existing vocabularies and ontologies wherever possible but define new collections of terms for very specific purposes as required.</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rtl w:val="0"/>
        </w:rPr>
        <w:t xml:space="preserve">This section contains a list of fields that require a controlled vocabulary, enumeration or an ontology term, and specifies what is acceptable for each. The fields involved are:</w:t>
      </w:r>
    </w:p>
    <w:p w:rsidR="00000000" w:rsidDel="00000000" w:rsidP="00000000" w:rsidRDefault="00000000" w:rsidRPr="00000000" w14:paraId="000001F6">
      <w:pPr>
        <w:numPr>
          <w:ilvl w:val="0"/>
          <w:numId w:val="5"/>
        </w:numPr>
        <w:pBdr>
          <w:top w:space="0" w:sz="0" w:val="nil"/>
          <w:left w:space="0" w:sz="0" w:val="nil"/>
          <w:bottom w:space="0" w:sz="0" w:val="nil"/>
          <w:right w:space="0" w:sz="0" w:val="nil"/>
          <w:between w:space="0" w:sz="0" w:val="nil"/>
        </w:pBdr>
        <w:shd w:fill="auto" w:val="clear"/>
        <w:spacing w:after="0" w:lineRule="auto"/>
        <w:ind w:left="720" w:hanging="360"/>
        <w:contextualSpacing w:val="0"/>
        <w:rPr>
          <w:b w:val="1"/>
          <w:u w:val="none"/>
        </w:rPr>
      </w:pPr>
      <w:r w:rsidDel="00000000" w:rsidR="00000000" w:rsidRPr="00000000">
        <w:rPr>
          <w:b w:val="1"/>
          <w:color w:val="222222"/>
          <w:rtl w:val="0"/>
        </w:rPr>
        <w:t xml:space="preserve">Event</w:t>
      </w:r>
      <w:r w:rsidDel="00000000" w:rsidR="00000000" w:rsidRPr="00000000">
        <w:rPr>
          <w:b w:val="1"/>
          <w:color w:val="222222"/>
          <w:rtl w:val="0"/>
        </w:rPr>
        <w:t xml:space="preserve">Type</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after="60" w:lineRule="auto"/>
        <w:ind w:left="720" w:firstLine="0"/>
        <w:contextualSpacing w:val="0"/>
        <w:rPr>
          <w:color w:val="222222"/>
        </w:rPr>
      </w:pPr>
      <w:r w:rsidDel="00000000" w:rsidR="00000000" w:rsidRPr="00000000">
        <w:rPr>
          <w:i w:val="1"/>
          <w:color w:val="222222"/>
          <w:rtl w:val="0"/>
        </w:rPr>
        <w:t xml:space="preserve">Must be</w:t>
      </w:r>
      <w:r w:rsidDel="00000000" w:rsidR="00000000" w:rsidRPr="00000000">
        <w:rPr>
          <w:color w:val="222222"/>
          <w:rtl w:val="0"/>
        </w:rPr>
        <w:t xml:space="preserve"> one of:</w:t>
      </w:r>
    </w:p>
    <w:tbl>
      <w:tblPr>
        <w:tblStyle w:val="Table3"/>
        <w:tblW w:w="7590.0" w:type="dxa"/>
        <w:jc w:val="left"/>
        <w:tblInd w:w="820.0" w:type="dxa"/>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910"/>
        <w:gridCol w:w="4680"/>
        <w:tblGridChange w:id="0">
          <w:tblGrid>
            <w:gridCol w:w="2910"/>
            <w:gridCol w:w="46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ind w:left="0" w:firstLine="0"/>
              <w:contextualSpacing w:val="0"/>
              <w:rPr>
                <w:b w:val="1"/>
                <w:color w:val="222222"/>
              </w:rPr>
            </w:pPr>
            <w:r w:rsidDel="00000000" w:rsidR="00000000" w:rsidRPr="00000000">
              <w:rPr>
                <w:b w:val="1"/>
                <w:color w:val="222222"/>
                <w:rtl w:val="0"/>
              </w:rPr>
              <w:t xml:space="preserve">Value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222222"/>
              </w:rPr>
            </w:pPr>
            <w:r w:rsidDel="00000000" w:rsidR="00000000" w:rsidRPr="00000000">
              <w:rPr>
                <w:b w:val="1"/>
                <w:color w:val="222222"/>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ind w:left="0" w:firstLine="0"/>
              <w:contextualSpacing w:val="0"/>
              <w:rPr>
                <w:color w:val="222222"/>
              </w:rPr>
            </w:pPr>
            <w:r w:rsidDel="00000000" w:rsidR="00000000" w:rsidRPr="00000000">
              <w:rPr>
                <w:color w:val="222222"/>
                <w:rtl w:val="0"/>
              </w:rPr>
              <w:t xml:space="preserve">Workshops and courses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rPr>
            </w:pPr>
            <w:r w:rsidDel="00000000" w:rsidR="00000000" w:rsidRPr="00000000">
              <w:rPr>
                <w:color w:val="222222"/>
                <w:rtl w:val="0"/>
              </w:rPr>
              <w:t xml:space="preserve">A workshop or a course event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ind w:left="0" w:firstLine="0"/>
              <w:contextualSpacing w:val="0"/>
              <w:rPr>
                <w:color w:val="222222"/>
              </w:rPr>
            </w:pPr>
            <w:r w:rsidDel="00000000" w:rsidR="00000000" w:rsidRPr="00000000">
              <w:rPr>
                <w:color w:val="222222"/>
                <w:rtl w:val="0"/>
              </w:rPr>
              <w:t xml:space="preserve">Meetings and conferences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rPr>
            </w:pPr>
            <w:r w:rsidDel="00000000" w:rsidR="00000000" w:rsidRPr="00000000">
              <w:rPr>
                <w:color w:val="222222"/>
                <w:rtl w:val="0"/>
              </w:rPr>
              <w:t xml:space="preserve">A meeting or a conference event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ind w:left="0" w:firstLine="0"/>
              <w:contextualSpacing w:val="0"/>
              <w:rPr>
                <w:color w:val="222222"/>
              </w:rPr>
            </w:pPr>
            <w:r w:rsidDel="00000000" w:rsidR="00000000" w:rsidRPr="00000000">
              <w:rPr>
                <w:color w:val="222222"/>
                <w:rtl w:val="0"/>
              </w:rPr>
              <w:t xml:space="preserve">Receptions and networking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rPr>
            </w:pPr>
            <w:r w:rsidDel="00000000" w:rsidR="00000000" w:rsidRPr="00000000">
              <w:rPr>
                <w:color w:val="222222"/>
                <w:rtl w:val="0"/>
              </w:rPr>
              <w:t xml:space="preserve">A reception or a networking event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ind w:left="0" w:firstLine="0"/>
              <w:contextualSpacing w:val="0"/>
              <w:rPr>
                <w:color w:val="222222"/>
              </w:rPr>
            </w:pPr>
            <w:r w:rsidDel="00000000" w:rsidR="00000000" w:rsidRPr="00000000">
              <w:rPr>
                <w:color w:val="222222"/>
                <w:rtl w:val="0"/>
              </w:rPr>
              <w:t xml:space="preserve">Awards and prizegivings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rPr>
            </w:pPr>
            <w:r w:rsidDel="00000000" w:rsidR="00000000" w:rsidRPr="00000000">
              <w:rPr>
                <w:color w:val="222222"/>
                <w:rtl w:val="0"/>
              </w:rPr>
              <w:t xml:space="preserve">An award or a prize giving event</w:t>
            </w:r>
          </w:p>
        </w:tc>
      </w:tr>
    </w:tbl>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ind w:left="0" w:firstLine="0"/>
        <w:contextualSpacing w:val="0"/>
        <w:rPr>
          <w:color w:val="222222"/>
        </w:rPr>
      </w:pPr>
      <w:r w:rsidDel="00000000" w:rsidR="00000000" w:rsidRPr="00000000">
        <w:rPr>
          <w:color w:val="222222"/>
          <w:rtl w:val="0"/>
        </w:rPr>
        <w:tab/>
        <w:tab/>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after="200" w:lineRule="auto"/>
        <w:ind w:left="720" w:firstLine="0"/>
        <w:contextualSpacing w:val="0"/>
        <w:rPr>
          <w:color w:val="222222"/>
        </w:rPr>
      </w:pPr>
      <w:r w:rsidDel="00000000" w:rsidR="00000000" w:rsidRPr="00000000">
        <w:rPr>
          <w:color w:val="222222"/>
          <w:rtl w:val="0"/>
        </w:rPr>
        <w:t xml:space="preserve">EventType is an extension of the Enumeration class:</w:t>
        <w:br w:type="textWrapping"/>
      </w:r>
      <w:hyperlink r:id="rId87">
        <w:r w:rsidDel="00000000" w:rsidR="00000000" w:rsidRPr="00000000">
          <w:rPr>
            <w:color w:val="1155cc"/>
            <w:u w:val="single"/>
            <w:rtl w:val="0"/>
          </w:rPr>
          <w:t xml:space="preserve">Thing</w:t>
        </w:r>
      </w:hyperlink>
      <w:r w:rsidDel="00000000" w:rsidR="00000000" w:rsidRPr="00000000">
        <w:rPr>
          <w:color w:val="666666"/>
          <w:u w:val="single"/>
          <w:rtl w:val="0"/>
        </w:rPr>
        <w:t xml:space="preserve"> &gt; </w:t>
      </w:r>
      <w:hyperlink r:id="rId88">
        <w:r w:rsidDel="00000000" w:rsidR="00000000" w:rsidRPr="00000000">
          <w:rPr>
            <w:color w:val="1155cc"/>
            <w:u w:val="single"/>
            <w:rtl w:val="0"/>
          </w:rPr>
          <w:t xml:space="preserve">Intangible</w:t>
        </w:r>
      </w:hyperlink>
      <w:r w:rsidDel="00000000" w:rsidR="00000000" w:rsidRPr="00000000">
        <w:rPr>
          <w:color w:val="666666"/>
          <w:u w:val="single"/>
          <w:rtl w:val="0"/>
        </w:rPr>
        <w:t xml:space="preserve"> &gt; </w:t>
      </w:r>
      <w:hyperlink r:id="rId89">
        <w:r w:rsidDel="00000000" w:rsidR="00000000" w:rsidRPr="00000000">
          <w:rPr>
            <w:color w:val="1155cc"/>
            <w:u w:val="single"/>
            <w:rtl w:val="0"/>
          </w:rPr>
          <w:t xml:space="preserve">Enumeration</w:t>
        </w:r>
      </w:hyperlink>
      <w:r w:rsidDel="00000000" w:rsidR="00000000" w:rsidRPr="00000000">
        <w:rPr>
          <w:color w:val="666666"/>
          <w:u w:val="single"/>
          <w:rtl w:val="0"/>
        </w:rPr>
        <w:t xml:space="preserve"> &gt; EventType</w:t>
      </w:r>
      <w:r w:rsidDel="00000000" w:rsidR="00000000" w:rsidRPr="00000000">
        <w:rPr>
          <w:rtl w:val="0"/>
        </w:rPr>
      </w:r>
    </w:p>
    <w:p w:rsidR="00000000" w:rsidDel="00000000" w:rsidP="00000000" w:rsidRDefault="00000000" w:rsidRPr="00000000" w14:paraId="00000204">
      <w:pPr>
        <w:numPr>
          <w:ilvl w:val="0"/>
          <w:numId w:val="4"/>
        </w:numPr>
        <w:pBdr>
          <w:top w:space="0" w:sz="0" w:val="nil"/>
          <w:left w:space="0" w:sz="0" w:val="nil"/>
          <w:bottom w:space="0" w:sz="0" w:val="nil"/>
          <w:right w:space="0" w:sz="0" w:val="nil"/>
          <w:between w:space="0" w:sz="0" w:val="nil"/>
        </w:pBdr>
        <w:shd w:fill="auto" w:val="clear"/>
        <w:spacing w:after="0" w:lineRule="auto"/>
        <w:ind w:left="720" w:hanging="360"/>
        <w:contextualSpacing w:val="0"/>
        <w:rPr>
          <w:b w:val="1"/>
        </w:rPr>
      </w:pPr>
      <w:r w:rsidDel="00000000" w:rsidR="00000000" w:rsidRPr="00000000">
        <w:rPr>
          <w:b w:val="1"/>
          <w:color w:val="222222"/>
          <w:rtl w:val="0"/>
        </w:rPr>
        <w:t xml:space="preserve">Scientific topic</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ind w:left="720" w:firstLine="0"/>
        <w:contextualSpacing w:val="0"/>
        <w:rPr>
          <w:color w:val="222222"/>
        </w:rPr>
      </w:pPr>
      <w:r w:rsidDel="00000000" w:rsidR="00000000" w:rsidRPr="00000000">
        <w:rPr>
          <w:i w:val="1"/>
          <w:color w:val="222222"/>
          <w:rtl w:val="0"/>
        </w:rPr>
        <w:t xml:space="preserve">Must be</w:t>
      </w:r>
      <w:r w:rsidDel="00000000" w:rsidR="00000000" w:rsidRPr="00000000">
        <w:rPr>
          <w:color w:val="222222"/>
          <w:rtl w:val="0"/>
        </w:rPr>
        <w:t xml:space="preserve"> one of the </w:t>
      </w:r>
      <w:hyperlink r:id="rId90">
        <w:r w:rsidDel="00000000" w:rsidR="00000000" w:rsidRPr="00000000">
          <w:rPr>
            <w:color w:val="1155cc"/>
            <w:u w:val="single"/>
            <w:rtl w:val="0"/>
          </w:rPr>
          <w:t xml:space="preserve">EDAM Topic</w:t>
        </w:r>
      </w:hyperlink>
      <w:r w:rsidDel="00000000" w:rsidR="00000000" w:rsidRPr="00000000">
        <w:rPr>
          <w:color w:val="222222"/>
          <w:rtl w:val="0"/>
        </w:rPr>
        <w:t xml:space="preserve"> class values.</w:t>
      </w:r>
    </w:p>
    <w:p w:rsidR="00000000" w:rsidDel="00000000" w:rsidP="00000000" w:rsidRDefault="00000000" w:rsidRPr="00000000" w14:paraId="00000206">
      <w:pPr>
        <w:numPr>
          <w:ilvl w:val="0"/>
          <w:numId w:val="4"/>
        </w:numPr>
        <w:pBdr>
          <w:top w:space="0" w:sz="0" w:val="nil"/>
          <w:left w:space="0" w:sz="0" w:val="nil"/>
          <w:bottom w:space="0" w:sz="0" w:val="nil"/>
          <w:right w:space="0" w:sz="0" w:val="nil"/>
          <w:between w:space="0" w:sz="0" w:val="nil"/>
        </w:pBdr>
        <w:shd w:fill="auto" w:val="clear"/>
        <w:spacing w:after="0" w:before="200" w:lineRule="auto"/>
        <w:ind w:left="720" w:hanging="360"/>
        <w:contextualSpacing w:val="0"/>
        <w:rPr>
          <w:b w:val="1"/>
        </w:rPr>
      </w:pPr>
      <w:r w:rsidDel="00000000" w:rsidR="00000000" w:rsidRPr="00000000">
        <w:rPr>
          <w:b w:val="1"/>
          <w:color w:val="222222"/>
          <w:rtl w:val="0"/>
        </w:rPr>
        <w:t xml:space="preserve">Target audience</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ind w:left="720" w:firstLine="0"/>
        <w:contextualSpacing w:val="0"/>
        <w:rPr>
          <w:color w:val="222222"/>
        </w:rPr>
      </w:pPr>
      <w:r w:rsidDel="00000000" w:rsidR="00000000" w:rsidRPr="00000000">
        <w:rPr>
          <w:i w:val="1"/>
          <w:color w:val="222222"/>
          <w:rtl w:val="0"/>
        </w:rPr>
        <w:t xml:space="preserve">Should be</w:t>
      </w:r>
      <w:r w:rsidDel="00000000" w:rsidR="00000000" w:rsidRPr="00000000">
        <w:rPr>
          <w:color w:val="222222"/>
          <w:rtl w:val="0"/>
        </w:rPr>
        <w:t xml:space="preserve"> blank or one of the </w:t>
      </w:r>
      <w:hyperlink r:id="rId91">
        <w:r w:rsidDel="00000000" w:rsidR="00000000" w:rsidRPr="00000000">
          <w:rPr>
            <w:color w:val="1155cc"/>
            <w:u w:val="single"/>
            <w:rtl w:val="0"/>
          </w:rPr>
          <w:t xml:space="preserve">EDAM Topic</w:t>
        </w:r>
      </w:hyperlink>
      <w:r w:rsidDel="00000000" w:rsidR="00000000" w:rsidRPr="00000000">
        <w:rPr>
          <w:color w:val="222222"/>
          <w:rtl w:val="0"/>
        </w:rPr>
        <w:t xml:space="preserve"> class values.</w:t>
      </w:r>
    </w:p>
    <w:p w:rsidR="00000000" w:rsidDel="00000000" w:rsidP="00000000" w:rsidRDefault="00000000" w:rsidRPr="00000000" w14:paraId="00000208">
      <w:pPr>
        <w:numPr>
          <w:ilvl w:val="0"/>
          <w:numId w:val="4"/>
        </w:numPr>
        <w:pBdr>
          <w:top w:space="0" w:sz="0" w:val="nil"/>
          <w:left w:space="0" w:sz="0" w:val="nil"/>
          <w:bottom w:space="0" w:sz="0" w:val="nil"/>
          <w:right w:space="0" w:sz="0" w:val="nil"/>
          <w:between w:space="0" w:sz="0" w:val="nil"/>
        </w:pBdr>
        <w:shd w:fill="auto" w:val="clear"/>
        <w:spacing w:after="0" w:before="200" w:lineRule="auto"/>
        <w:ind w:left="720" w:hanging="360"/>
        <w:contextualSpacing w:val="0"/>
        <w:rPr>
          <w:b w:val="1"/>
        </w:rPr>
      </w:pPr>
      <w:commentRangeStart w:id="19"/>
      <w:commentRangeStart w:id="20"/>
      <w:commentRangeStart w:id="21"/>
      <w:r w:rsidDel="00000000" w:rsidR="00000000" w:rsidRPr="00000000">
        <w:rPr>
          <w:b w:val="1"/>
          <w:color w:val="222222"/>
          <w:rtl w:val="0"/>
        </w:rPr>
        <w:t xml:space="preserve">Eligibility</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spacing w:after="60" w:lineRule="auto"/>
        <w:ind w:left="720" w:firstLine="0"/>
        <w:contextualSpacing w:val="0"/>
        <w:rPr>
          <w:color w:val="222222"/>
        </w:rPr>
      </w:pPr>
      <w:r w:rsidDel="00000000" w:rsidR="00000000" w:rsidRPr="00000000">
        <w:rPr>
          <w:i w:val="1"/>
          <w:color w:val="222222"/>
          <w:rtl w:val="0"/>
        </w:rPr>
        <w:t xml:space="preserve">Should be</w:t>
      </w:r>
      <w:r w:rsidDel="00000000" w:rsidR="00000000" w:rsidRPr="00000000">
        <w:rPr>
          <w:color w:val="222222"/>
          <w:rtl w:val="0"/>
        </w:rPr>
        <w:t xml:space="preserve"> blank or one (possibly two) of:</w:t>
      </w:r>
    </w:p>
    <w:tbl>
      <w:tblPr>
        <w:tblStyle w:val="Table4"/>
        <w:tblW w:w="7590.0" w:type="dxa"/>
        <w:jc w:val="left"/>
        <w:tblInd w:w="820.0" w:type="dxa"/>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505"/>
        <w:gridCol w:w="5085"/>
        <w:tblGridChange w:id="0">
          <w:tblGrid>
            <w:gridCol w:w="2505"/>
            <w:gridCol w:w="508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contextualSpacing w:val="0"/>
              <w:rPr>
                <w:b w:val="1"/>
                <w:color w:val="222222"/>
              </w:rPr>
            </w:pPr>
            <w:r w:rsidDel="00000000" w:rsidR="00000000" w:rsidRPr="00000000">
              <w:rPr>
                <w:b w:val="1"/>
                <w:color w:val="222222"/>
                <w:rtl w:val="0"/>
              </w:rPr>
              <w:t xml:space="preserve">Value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0B">
            <w:pPr>
              <w:widowControl w:val="0"/>
              <w:pBdr>
                <w:top w:space="0" w:sz="0" w:val="nil"/>
                <w:left w:space="0" w:sz="0" w:val="nil"/>
                <w:bottom w:space="0" w:sz="0" w:val="nil"/>
                <w:right w:space="0" w:sz="0" w:val="nil"/>
                <w:between w:space="0" w:sz="0" w:val="nil"/>
              </w:pBdr>
              <w:shd w:fill="auto" w:val="clear"/>
              <w:spacing w:line="240" w:lineRule="auto"/>
              <w:contextualSpacing w:val="0"/>
              <w:rPr>
                <w:b w:val="1"/>
                <w:color w:val="222222"/>
              </w:rPr>
            </w:pPr>
            <w:r w:rsidDel="00000000" w:rsidR="00000000" w:rsidRPr="00000000">
              <w:rPr>
                <w:b w:val="1"/>
                <w:color w:val="222222"/>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ind w:left="0" w:firstLine="0"/>
              <w:contextualSpacing w:val="0"/>
              <w:rPr>
                <w:color w:val="222222"/>
              </w:rPr>
            </w:pPr>
            <w:r w:rsidDel="00000000" w:rsidR="00000000" w:rsidRPr="00000000">
              <w:rPr>
                <w:color w:val="222222"/>
                <w:rtl w:val="0"/>
              </w:rPr>
              <w:t xml:space="preserve">First come first 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ind w:left="0" w:firstLine="0"/>
              <w:contextualSpacing w:val="0"/>
              <w:rPr>
                <w:color w:val="222222"/>
              </w:rPr>
            </w:pPr>
            <w:r w:rsidDel="00000000" w:rsidR="00000000" w:rsidRPr="00000000">
              <w:rPr>
                <w:color w:val="222222"/>
                <w:rtl w:val="0"/>
              </w:rPr>
              <w:t xml:space="preserve">Registrations will be accepted in the order received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ind w:left="0" w:firstLine="0"/>
              <w:contextualSpacing w:val="0"/>
              <w:rPr>
                <w:color w:val="222222"/>
              </w:rPr>
            </w:pPr>
            <w:r w:rsidDel="00000000" w:rsidR="00000000" w:rsidRPr="00000000">
              <w:rPr>
                <w:color w:val="222222"/>
                <w:rtl w:val="0"/>
              </w:rPr>
              <w:t xml:space="preserve">Registration of interest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ind w:left="0" w:firstLine="0"/>
              <w:contextualSpacing w:val="0"/>
              <w:rPr>
                <w:color w:val="222222"/>
              </w:rPr>
            </w:pPr>
            <w:r w:rsidDel="00000000" w:rsidR="00000000" w:rsidRPr="00000000">
              <w:rPr>
                <w:color w:val="222222"/>
                <w:rtl w:val="0"/>
              </w:rPr>
              <w:t xml:space="preserve">The organisers will select successful registrants from a list of interested parties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ind w:left="0" w:firstLine="0"/>
              <w:contextualSpacing w:val="0"/>
              <w:rPr>
                <w:color w:val="222222"/>
              </w:rPr>
            </w:pPr>
            <w:r w:rsidDel="00000000" w:rsidR="00000000" w:rsidRPr="00000000">
              <w:rPr>
                <w:color w:val="222222"/>
                <w:rtl w:val="0"/>
              </w:rPr>
              <w:t xml:space="preserve">By invitation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ind w:left="0" w:firstLine="0"/>
              <w:contextualSpacing w:val="0"/>
              <w:rPr>
                <w:i w:val="1"/>
                <w:color w:val="222222"/>
              </w:rPr>
            </w:pPr>
            <w:r w:rsidDel="00000000" w:rsidR="00000000" w:rsidRPr="00000000">
              <w:rPr>
                <w:color w:val="222222"/>
                <w:rtl w:val="0"/>
              </w:rPr>
              <w:t xml:space="preserve">Only invited parties may register </w:t>
            </w:r>
            <w:r w:rsidDel="00000000" w:rsidR="00000000" w:rsidRPr="00000000">
              <w:rPr>
                <w:i w:val="1"/>
                <w:color w:val="222222"/>
                <w:rtl w:val="0"/>
              </w:rPr>
              <w:t xml:space="preserve">(this option may be used on its own or in conjunction with either of the others by specifying both values, e.g. for an event where people are individually invited but only the first X will be able to register)</w:t>
            </w:r>
          </w:p>
        </w:tc>
      </w:tr>
    </w:tbl>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spacing w:before="100" w:lineRule="auto"/>
        <w:ind w:left="720" w:firstLine="0"/>
        <w:contextualSpacing w:val="0"/>
        <w:rPr>
          <w:color w:val="222222"/>
        </w:rPr>
      </w:pPr>
      <w:r w:rsidDel="00000000" w:rsidR="00000000" w:rsidRPr="00000000">
        <w:rPr>
          <w:color w:val="222222"/>
          <w:rtl w:val="0"/>
        </w:rPr>
        <w:t xml:space="preserve">Eligibility is an extension of the Enumeration class:</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ind w:left="0" w:firstLine="0"/>
        <w:contextualSpacing w:val="0"/>
        <w:rPr>
          <w:color w:val="222222"/>
        </w:rPr>
      </w:pPr>
      <w:r w:rsidDel="00000000" w:rsidR="00000000" w:rsidRPr="00000000">
        <w:rPr>
          <w:color w:val="222222"/>
          <w:rtl w:val="0"/>
        </w:rPr>
        <w:tab/>
      </w:r>
      <w:hyperlink r:id="rId92">
        <w:r w:rsidDel="00000000" w:rsidR="00000000" w:rsidRPr="00000000">
          <w:rPr>
            <w:color w:val="1155cc"/>
            <w:u w:val="single"/>
            <w:rtl w:val="0"/>
          </w:rPr>
          <w:t xml:space="preserve">Thing</w:t>
        </w:r>
      </w:hyperlink>
      <w:r w:rsidDel="00000000" w:rsidR="00000000" w:rsidRPr="00000000">
        <w:rPr>
          <w:color w:val="666666"/>
          <w:u w:val="single"/>
          <w:rtl w:val="0"/>
        </w:rPr>
        <w:t xml:space="preserve"> &gt; </w:t>
      </w:r>
      <w:hyperlink r:id="rId93">
        <w:r w:rsidDel="00000000" w:rsidR="00000000" w:rsidRPr="00000000">
          <w:rPr>
            <w:color w:val="1155cc"/>
            <w:u w:val="single"/>
            <w:rtl w:val="0"/>
          </w:rPr>
          <w:t xml:space="preserve">Intangible</w:t>
        </w:r>
      </w:hyperlink>
      <w:r w:rsidDel="00000000" w:rsidR="00000000" w:rsidRPr="00000000">
        <w:rPr>
          <w:color w:val="666666"/>
          <w:u w:val="single"/>
          <w:rtl w:val="0"/>
        </w:rPr>
        <w:t xml:space="preserve"> &gt; </w:t>
      </w:r>
      <w:hyperlink r:id="rId94">
        <w:r w:rsidDel="00000000" w:rsidR="00000000" w:rsidRPr="00000000">
          <w:rPr>
            <w:color w:val="1155cc"/>
            <w:u w:val="single"/>
            <w:rtl w:val="0"/>
          </w:rPr>
          <w:t xml:space="preserve">Enumeration</w:t>
        </w:r>
      </w:hyperlink>
      <w:r w:rsidDel="00000000" w:rsidR="00000000" w:rsidRPr="00000000">
        <w:rPr>
          <w:color w:val="666666"/>
          <w:u w:val="single"/>
          <w:rtl w:val="0"/>
        </w:rPr>
        <w:t xml:space="preserve"> &gt; Eligibility</w:t>
      </w:r>
      <w:r w:rsidDel="00000000" w:rsidR="00000000" w:rsidRPr="00000000">
        <w:rPr>
          <w:rtl w:val="0"/>
        </w:rPr>
      </w:r>
    </w:p>
    <w:p w:rsidR="00000000" w:rsidDel="00000000" w:rsidP="00000000" w:rsidRDefault="00000000" w:rsidRPr="00000000" w14:paraId="00000214">
      <w:pPr>
        <w:numPr>
          <w:ilvl w:val="0"/>
          <w:numId w:val="4"/>
        </w:numPr>
        <w:pBdr>
          <w:top w:space="0" w:sz="0" w:val="nil"/>
          <w:left w:space="0" w:sz="0" w:val="nil"/>
          <w:bottom w:space="0" w:sz="0" w:val="nil"/>
          <w:right w:space="0" w:sz="0" w:val="nil"/>
          <w:between w:space="0" w:sz="0" w:val="nil"/>
        </w:pBdr>
        <w:shd w:fill="auto" w:val="clear"/>
        <w:spacing w:after="0" w:before="200" w:lineRule="auto"/>
        <w:ind w:left="720" w:hanging="360"/>
        <w:contextualSpacing w:val="0"/>
        <w:rPr>
          <w:b w:val="1"/>
        </w:rPr>
      </w:pPr>
      <w:r w:rsidDel="00000000" w:rsidR="00000000" w:rsidRPr="00000000">
        <w:rPr>
          <w:b w:val="1"/>
          <w:color w:val="222222"/>
          <w:rtl w:val="0"/>
        </w:rPr>
        <w:t xml:space="preserve">Registration Status</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spacing w:after="60" w:lineRule="auto"/>
        <w:ind w:left="720" w:firstLine="0"/>
        <w:contextualSpacing w:val="0"/>
        <w:rPr>
          <w:color w:val="222222"/>
        </w:rPr>
      </w:pPr>
      <w:r w:rsidDel="00000000" w:rsidR="00000000" w:rsidRPr="00000000">
        <w:rPr>
          <w:i w:val="1"/>
          <w:color w:val="222222"/>
          <w:rtl w:val="0"/>
        </w:rPr>
        <w:t xml:space="preserve">Should be</w:t>
      </w:r>
      <w:r w:rsidDel="00000000" w:rsidR="00000000" w:rsidRPr="00000000">
        <w:rPr>
          <w:color w:val="222222"/>
          <w:rtl w:val="0"/>
        </w:rPr>
        <w:t xml:space="preserve"> blank or one of:</w:t>
      </w:r>
    </w:p>
    <w:tbl>
      <w:tblPr>
        <w:tblStyle w:val="Table5"/>
        <w:tblW w:w="7590.0" w:type="dxa"/>
        <w:jc w:val="left"/>
        <w:tblInd w:w="820.0" w:type="dxa"/>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535"/>
        <w:gridCol w:w="5055"/>
        <w:tblGridChange w:id="0">
          <w:tblGrid>
            <w:gridCol w:w="2535"/>
            <w:gridCol w:w="505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contextualSpacing w:val="0"/>
              <w:rPr>
                <w:b w:val="1"/>
                <w:color w:val="222222"/>
              </w:rPr>
            </w:pPr>
            <w:r w:rsidDel="00000000" w:rsidR="00000000" w:rsidRPr="00000000">
              <w:rPr>
                <w:b w:val="1"/>
                <w:color w:val="222222"/>
                <w:rtl w:val="0"/>
              </w:rPr>
              <w:t xml:space="preserve">Value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17">
            <w:pPr>
              <w:widowControl w:val="0"/>
              <w:pBdr>
                <w:top w:space="0" w:sz="0" w:val="nil"/>
                <w:left w:space="0" w:sz="0" w:val="nil"/>
                <w:bottom w:space="0" w:sz="0" w:val="nil"/>
                <w:right w:space="0" w:sz="0" w:val="nil"/>
                <w:between w:space="0" w:sz="0" w:val="nil"/>
              </w:pBdr>
              <w:shd w:fill="auto" w:val="clear"/>
              <w:spacing w:line="240" w:lineRule="auto"/>
              <w:contextualSpacing w:val="0"/>
              <w:rPr>
                <w:b w:val="1"/>
                <w:color w:val="222222"/>
              </w:rPr>
            </w:pPr>
            <w:r w:rsidDel="00000000" w:rsidR="00000000" w:rsidRPr="00000000">
              <w:rPr>
                <w:b w:val="1"/>
                <w:color w:val="222222"/>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Proposed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ind w:left="0" w:firstLine="0"/>
              <w:contextualSpacing w:val="0"/>
              <w:rPr>
                <w:color w:val="222222"/>
              </w:rPr>
            </w:pPr>
            <w:r w:rsidDel="00000000" w:rsidR="00000000" w:rsidRPr="00000000">
              <w:rPr>
                <w:color w:val="222222"/>
                <w:rtl w:val="0"/>
              </w:rPr>
              <w:t xml:space="preserve">Currently being planned, not yet confirmed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Pre-open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ind w:left="0" w:firstLine="0"/>
              <w:contextualSpacing w:val="0"/>
              <w:rPr>
                <w:color w:val="222222"/>
              </w:rPr>
            </w:pPr>
            <w:r w:rsidDel="00000000" w:rsidR="00000000" w:rsidRPr="00000000">
              <w:rPr>
                <w:color w:val="222222"/>
                <w:rtl w:val="0"/>
              </w:rPr>
              <w:t xml:space="preserve">Confirmed but not yet open for registration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ind w:left="0" w:firstLine="0"/>
              <w:contextualSpacing w:val="0"/>
              <w:rPr>
                <w:color w:val="222222"/>
              </w:rPr>
            </w:pPr>
            <w:r w:rsidDel="00000000" w:rsidR="00000000" w:rsidRPr="00000000">
              <w:rPr>
                <w:color w:val="222222"/>
                <w:rtl w:val="0"/>
              </w:rPr>
              <w:t xml:space="preserve">Open for registration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Cancelled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ind w:left="0" w:firstLine="0"/>
              <w:contextualSpacing w:val="0"/>
              <w:rPr>
                <w:color w:val="222222"/>
              </w:rPr>
            </w:pPr>
            <w:r w:rsidDel="00000000" w:rsidR="00000000" w:rsidRPr="00000000">
              <w:rPr>
                <w:color w:val="222222"/>
                <w:rtl w:val="0"/>
              </w:rPr>
              <w:t xml:space="preserve">Cancelled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Full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Fully booked</w:t>
            </w:r>
          </w:p>
        </w:tc>
      </w:tr>
    </w:tbl>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spacing w:before="100" w:lineRule="auto"/>
        <w:ind w:left="0" w:firstLine="0"/>
        <w:contextualSpacing w:val="0"/>
        <w:rPr>
          <w:color w:val="666666"/>
          <w:u w:val="single"/>
        </w:rPr>
      </w:pPr>
      <w:r w:rsidDel="00000000" w:rsidR="00000000" w:rsidRPr="00000000">
        <w:rPr>
          <w:rtl w:val="0"/>
        </w:rPr>
        <w:tab/>
      </w:r>
      <w:r w:rsidDel="00000000" w:rsidR="00000000" w:rsidRPr="00000000">
        <w:rPr>
          <w:color w:val="222222"/>
          <w:rtl w:val="0"/>
        </w:rPr>
        <w:t xml:space="preserve">Status is an extension of the Enumeration class:</w:t>
        <w:br w:type="textWrapping"/>
        <w:tab/>
      </w:r>
      <w:hyperlink r:id="rId95">
        <w:r w:rsidDel="00000000" w:rsidR="00000000" w:rsidRPr="00000000">
          <w:rPr>
            <w:color w:val="1155cc"/>
            <w:u w:val="single"/>
            <w:rtl w:val="0"/>
          </w:rPr>
          <w:t xml:space="preserve">Thing</w:t>
        </w:r>
      </w:hyperlink>
      <w:r w:rsidDel="00000000" w:rsidR="00000000" w:rsidRPr="00000000">
        <w:rPr>
          <w:color w:val="666666"/>
          <w:u w:val="single"/>
          <w:rtl w:val="0"/>
        </w:rPr>
        <w:t xml:space="preserve"> &gt; </w:t>
      </w:r>
      <w:hyperlink r:id="rId96">
        <w:r w:rsidDel="00000000" w:rsidR="00000000" w:rsidRPr="00000000">
          <w:rPr>
            <w:color w:val="1155cc"/>
            <w:u w:val="single"/>
            <w:rtl w:val="0"/>
          </w:rPr>
          <w:t xml:space="preserve">Intangible</w:t>
        </w:r>
      </w:hyperlink>
      <w:r w:rsidDel="00000000" w:rsidR="00000000" w:rsidRPr="00000000">
        <w:rPr>
          <w:color w:val="666666"/>
          <w:u w:val="single"/>
          <w:rtl w:val="0"/>
        </w:rPr>
        <w:t xml:space="preserve"> &gt; </w:t>
      </w:r>
      <w:hyperlink r:id="rId97">
        <w:r w:rsidDel="00000000" w:rsidR="00000000" w:rsidRPr="00000000">
          <w:rPr>
            <w:color w:val="1155cc"/>
            <w:u w:val="single"/>
            <w:rtl w:val="0"/>
          </w:rPr>
          <w:t xml:space="preserve">Enumeration</w:t>
        </w:r>
      </w:hyperlink>
      <w:r w:rsidDel="00000000" w:rsidR="00000000" w:rsidRPr="00000000">
        <w:rPr>
          <w:color w:val="666666"/>
          <w:u w:val="single"/>
          <w:rtl w:val="0"/>
        </w:rPr>
        <w:t xml:space="preserve"> &gt; RegistrationStatus</w:t>
      </w:r>
    </w:p>
    <w:p w:rsidR="00000000" w:rsidDel="00000000" w:rsidP="00000000" w:rsidRDefault="00000000" w:rsidRPr="00000000" w14:paraId="00000223">
      <w:pPr>
        <w:numPr>
          <w:ilvl w:val="0"/>
          <w:numId w:val="4"/>
        </w:numPr>
        <w:pBdr>
          <w:top w:space="0" w:sz="0" w:val="nil"/>
          <w:left w:space="0" w:sz="0" w:val="nil"/>
          <w:bottom w:space="0" w:sz="0" w:val="nil"/>
          <w:right w:space="0" w:sz="0" w:val="nil"/>
          <w:between w:space="0" w:sz="0" w:val="nil"/>
        </w:pBdr>
        <w:shd w:fill="auto" w:val="clear"/>
        <w:spacing w:after="0" w:before="200" w:lineRule="auto"/>
        <w:ind w:left="720" w:hanging="360"/>
        <w:contextualSpacing w:val="0"/>
        <w:rPr>
          <w:b w:val="1"/>
        </w:rPr>
      </w:pPr>
      <w:r w:rsidDel="00000000" w:rsidR="00000000" w:rsidRPr="00000000">
        <w:rPr>
          <w:b w:val="1"/>
          <w:color w:val="222222"/>
          <w:rtl w:val="0"/>
        </w:rPr>
        <w:t xml:space="preserve">Status</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ind w:left="720" w:firstLine="0"/>
        <w:contextualSpacing w:val="0"/>
        <w:rPr>
          <w:color w:val="222222"/>
        </w:rPr>
      </w:pPr>
      <w:r w:rsidDel="00000000" w:rsidR="00000000" w:rsidRPr="00000000">
        <w:rPr>
          <w:i w:val="1"/>
          <w:color w:val="222222"/>
          <w:rtl w:val="0"/>
        </w:rPr>
        <w:t xml:space="preserve">Should be</w:t>
      </w:r>
      <w:r w:rsidDel="00000000" w:rsidR="00000000" w:rsidRPr="00000000">
        <w:rPr>
          <w:color w:val="222222"/>
          <w:rtl w:val="0"/>
        </w:rPr>
        <w:t xml:space="preserve"> blank or one of:</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ind w:left="720" w:firstLine="0"/>
        <w:contextualSpacing w:val="0"/>
        <w:rPr>
          <w:color w:val="222222"/>
        </w:rPr>
      </w:pPr>
      <w:r w:rsidDel="00000000" w:rsidR="00000000" w:rsidRPr="00000000">
        <w:rPr>
          <w:rtl w:val="0"/>
        </w:rPr>
      </w:r>
    </w:p>
    <w:tbl>
      <w:tblPr>
        <w:tblStyle w:val="Table6"/>
        <w:tblW w:w="7590.0" w:type="dxa"/>
        <w:jc w:val="left"/>
        <w:tblInd w:w="820.0" w:type="dxa"/>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535"/>
        <w:gridCol w:w="5055"/>
        <w:tblGridChange w:id="0">
          <w:tblGrid>
            <w:gridCol w:w="2535"/>
            <w:gridCol w:w="505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contextualSpacing w:val="0"/>
              <w:rPr>
                <w:b w:val="1"/>
                <w:color w:val="222222"/>
              </w:rPr>
            </w:pPr>
            <w:r w:rsidDel="00000000" w:rsidR="00000000" w:rsidRPr="00000000">
              <w:rPr>
                <w:b w:val="1"/>
                <w:color w:val="222222"/>
                <w:rtl w:val="0"/>
              </w:rPr>
              <w:t xml:space="preserve">Value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27">
            <w:pPr>
              <w:widowControl w:val="0"/>
              <w:pBdr>
                <w:top w:space="0" w:sz="0" w:val="nil"/>
                <w:left w:space="0" w:sz="0" w:val="nil"/>
                <w:bottom w:space="0" w:sz="0" w:val="nil"/>
                <w:right w:space="0" w:sz="0" w:val="nil"/>
                <w:between w:space="0" w:sz="0" w:val="nil"/>
              </w:pBdr>
              <w:shd w:fill="auto" w:val="clear"/>
              <w:spacing w:line="240" w:lineRule="auto"/>
              <w:contextualSpacing w:val="0"/>
              <w:rPr>
                <w:b w:val="1"/>
                <w:color w:val="222222"/>
              </w:rPr>
            </w:pPr>
            <w:r w:rsidDel="00000000" w:rsidR="00000000" w:rsidRPr="00000000">
              <w:rPr>
                <w:b w:val="1"/>
                <w:color w:val="222222"/>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EventCancelled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Event cancelled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EventPostponed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Event postponed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EventRescheduled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Event rescheduled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EventScheduled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Event happening</w:t>
            </w:r>
          </w:p>
        </w:tc>
      </w:tr>
    </w:tbl>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spacing w:before="100" w:lineRule="auto"/>
        <w:ind w:left="720" w:firstLine="0"/>
        <w:contextualSpacing w:val="0"/>
        <w:rPr>
          <w:color w:val="666666"/>
          <w:u w:val="single"/>
        </w:rPr>
      </w:pPr>
      <w:r w:rsidDel="00000000" w:rsidR="00000000" w:rsidRPr="00000000">
        <w:rPr>
          <w:color w:val="222222"/>
          <w:rtl w:val="0"/>
        </w:rPr>
        <w:t xml:space="preserve">Status is an extension of the Enumeration class:</w:t>
        <w:br w:type="textWrapping"/>
      </w:r>
      <w:hyperlink r:id="rId98">
        <w:r w:rsidDel="00000000" w:rsidR="00000000" w:rsidRPr="00000000">
          <w:rPr>
            <w:color w:val="1155cc"/>
            <w:u w:val="single"/>
            <w:rtl w:val="0"/>
          </w:rPr>
          <w:t xml:space="preserve">Thing</w:t>
        </w:r>
      </w:hyperlink>
      <w:r w:rsidDel="00000000" w:rsidR="00000000" w:rsidRPr="00000000">
        <w:rPr>
          <w:color w:val="666666"/>
          <w:u w:val="single"/>
          <w:rtl w:val="0"/>
        </w:rPr>
        <w:t xml:space="preserve"> &gt; </w:t>
      </w:r>
      <w:hyperlink r:id="rId99">
        <w:r w:rsidDel="00000000" w:rsidR="00000000" w:rsidRPr="00000000">
          <w:rPr>
            <w:color w:val="1155cc"/>
            <w:u w:val="single"/>
            <w:rtl w:val="0"/>
          </w:rPr>
          <w:t xml:space="preserve">Intangible</w:t>
        </w:r>
      </w:hyperlink>
      <w:r w:rsidDel="00000000" w:rsidR="00000000" w:rsidRPr="00000000">
        <w:rPr>
          <w:color w:val="666666"/>
          <w:u w:val="single"/>
          <w:rtl w:val="0"/>
        </w:rPr>
        <w:t xml:space="preserve"> &gt; </w:t>
      </w:r>
      <w:hyperlink r:id="rId100">
        <w:r w:rsidDel="00000000" w:rsidR="00000000" w:rsidRPr="00000000">
          <w:rPr>
            <w:color w:val="1155cc"/>
            <w:u w:val="single"/>
            <w:rtl w:val="0"/>
          </w:rPr>
          <w:t xml:space="preserve">Enumeration</w:t>
        </w:r>
      </w:hyperlink>
      <w:r w:rsidDel="00000000" w:rsidR="00000000" w:rsidRPr="00000000">
        <w:rPr>
          <w:color w:val="666666"/>
          <w:u w:val="single"/>
          <w:rtl w:val="0"/>
        </w:rPr>
        <w:t xml:space="preserve"> &gt; </w:t>
      </w:r>
      <w:hyperlink r:id="rId101">
        <w:r w:rsidDel="00000000" w:rsidR="00000000" w:rsidRPr="00000000">
          <w:rPr>
            <w:color w:val="1155cc"/>
            <w:u w:val="single"/>
            <w:rtl w:val="0"/>
          </w:rPr>
          <w:t xml:space="preserve">RegistrationStatus</w:t>
        </w:r>
      </w:hyperlink>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Scientific topic and Target audience work together to specify what the event is about and who should attend. For example if the event is a statistics training session for biologists, then Scientific topic would be statistics and Target audience would be biology. If it is an event for geneticists about genetics then both Scientific topic and Target audience would be genetics.</w:t>
      </w:r>
    </w:p>
    <w:p w:rsidR="00000000" w:rsidDel="00000000" w:rsidP="00000000" w:rsidRDefault="00000000" w:rsidRPr="00000000" w14:paraId="00000233">
      <w:pPr>
        <w:pStyle w:val="Heading3"/>
        <w:pBdr>
          <w:top w:space="0" w:sz="0" w:val="nil"/>
          <w:left w:space="0" w:sz="0" w:val="nil"/>
          <w:bottom w:space="0" w:sz="0" w:val="nil"/>
          <w:right w:space="0" w:sz="0" w:val="nil"/>
          <w:between w:space="0" w:sz="0" w:val="nil"/>
        </w:pBdr>
        <w:shd w:fill="auto" w:val="clear"/>
        <w:spacing w:after="60" w:before="200" w:lineRule="auto"/>
        <w:contextualSpacing w:val="0"/>
        <w:rPr/>
      </w:pPr>
      <w:bookmarkStart w:colFirst="0" w:colLast="0" w:name="_aseflhc840ye" w:id="25"/>
      <w:bookmarkEnd w:id="25"/>
      <w:r w:rsidDel="00000000" w:rsidR="00000000" w:rsidRPr="00000000">
        <w:rPr>
          <w:rtl w:val="0"/>
        </w:rPr>
        <w:t xml:space="preserve">Content Guidelines (CG)</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make it as easy as possible to implement a basic LifeScienceEvent model, we suggest a very small set of minimum (M) fields to include. For optimal discovery and integration we suggest some additional recommended </w:t>
      </w:r>
      <w:r w:rsidDel="00000000" w:rsidR="00000000" w:rsidRPr="00000000">
        <w:rPr>
          <w:rtl w:val="0"/>
        </w:rPr>
        <w:t xml:space="preserve">(R)</w:t>
      </w:r>
      <w:r w:rsidDel="00000000" w:rsidR="00000000" w:rsidRPr="00000000">
        <w:rPr>
          <w:rtl w:val="0"/>
        </w:rPr>
        <w:t xml:space="preserve"> fields. All other fields are optional (O), but if included will enhance the user experience.</w:t>
      </w: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Fields that </w:t>
      </w:r>
      <w:r w:rsidDel="00000000" w:rsidR="00000000" w:rsidRPr="00000000">
        <w:rPr>
          <w:i w:val="1"/>
          <w:rtl w:val="0"/>
        </w:rPr>
        <w:t xml:space="preserve">must be</w:t>
      </w:r>
      <w:r w:rsidDel="00000000" w:rsidR="00000000" w:rsidRPr="00000000">
        <w:rPr>
          <w:rtl w:val="0"/>
        </w:rPr>
        <w:t xml:space="preserve"> present (M) in order to comply with the specification are:</w:t>
      </w:r>
    </w:p>
    <w:p w:rsidR="00000000" w:rsidDel="00000000" w:rsidP="00000000" w:rsidRDefault="00000000" w:rsidRPr="00000000" w14:paraId="00000237">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eventId</w:t>
      </w:r>
    </w:p>
    <w:p w:rsidR="00000000" w:rsidDel="00000000" w:rsidP="00000000" w:rsidRDefault="00000000" w:rsidRPr="00000000" w14:paraId="00000238">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name</w:t>
      </w:r>
    </w:p>
    <w:p w:rsidR="00000000" w:rsidDel="00000000" w:rsidP="00000000" w:rsidRDefault="00000000" w:rsidRPr="00000000" w14:paraId="00000239">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description</w:t>
      </w:r>
    </w:p>
    <w:p w:rsidR="00000000" w:rsidDel="00000000" w:rsidP="00000000" w:rsidRDefault="00000000" w:rsidRPr="00000000" w14:paraId="0000023A">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eventType</w:t>
      </w:r>
    </w:p>
    <w:p w:rsidR="00000000" w:rsidDel="00000000" w:rsidP="00000000" w:rsidRDefault="00000000" w:rsidRPr="00000000" w14:paraId="0000023B">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scientificTopic</w:t>
      </w:r>
    </w:p>
    <w:p w:rsidR="00000000" w:rsidDel="00000000" w:rsidP="00000000" w:rsidRDefault="00000000" w:rsidRPr="00000000" w14:paraId="0000023C">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hostInstitution</w:t>
      </w:r>
    </w:p>
    <w:p w:rsidR="00000000" w:rsidDel="00000000" w:rsidP="00000000" w:rsidRDefault="00000000" w:rsidRPr="00000000" w14:paraId="0000023D">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hyperlink r:id="rId102">
        <w:r w:rsidDel="00000000" w:rsidR="00000000" w:rsidRPr="00000000">
          <w:rPr>
            <w:rtl w:val="0"/>
          </w:rPr>
          <w:t xml:space="preserve">startDate</w:t>
        </w:r>
      </w:hyperlink>
      <w:r w:rsidDel="00000000" w:rsidR="00000000" w:rsidRPr="00000000">
        <w:rPr>
          <w:rtl w:val="0"/>
        </w:rPr>
      </w:r>
    </w:p>
    <w:p w:rsidR="00000000" w:rsidDel="00000000" w:rsidP="00000000" w:rsidRDefault="00000000" w:rsidRPr="00000000" w14:paraId="0000023E">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hyperlink r:id="rId103">
        <w:r w:rsidDel="00000000" w:rsidR="00000000" w:rsidRPr="00000000">
          <w:rPr>
            <w:rtl w:val="0"/>
          </w:rPr>
          <w:t xml:space="preserve">endDate</w:t>
        </w:r>
      </w:hyperlink>
      <w:r w:rsidDel="00000000" w:rsidR="00000000" w:rsidRPr="00000000">
        <w:rPr>
          <w:rtl w:val="0"/>
        </w:rPr>
      </w:r>
    </w:p>
    <w:p w:rsidR="00000000" w:rsidDel="00000000" w:rsidP="00000000" w:rsidRDefault="00000000" w:rsidRPr="00000000" w14:paraId="0000023F">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location</w:t>
      </w:r>
    </w:p>
    <w:p w:rsidR="00000000" w:rsidDel="00000000" w:rsidP="00000000" w:rsidRDefault="00000000" w:rsidRPr="00000000" w14:paraId="0000024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fee</w:t>
      </w:r>
    </w:p>
    <w:p w:rsidR="00000000" w:rsidDel="00000000" w:rsidP="00000000" w:rsidRDefault="00000000" w:rsidRPr="00000000" w14:paraId="00000241">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contact</w:t>
      </w:r>
    </w:p>
    <w:p w:rsidR="00000000" w:rsidDel="00000000" w:rsidP="00000000" w:rsidRDefault="00000000" w:rsidRPr="00000000" w14:paraId="00000242">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sameAs</w:t>
      </w:r>
      <w:r w:rsidDel="00000000" w:rsidR="00000000" w:rsidRPr="00000000">
        <w:rPr>
          <w:rtl w:val="0"/>
        </w:rPr>
      </w:r>
    </w:p>
    <w:p w:rsidR="00000000" w:rsidDel="00000000" w:rsidP="00000000" w:rsidRDefault="00000000" w:rsidRPr="00000000" w14:paraId="00000243">
      <w:pPr>
        <w:pStyle w:val="Heading3"/>
        <w:pBdr>
          <w:top w:space="0" w:sz="0" w:val="nil"/>
          <w:left w:space="0" w:sz="0" w:val="nil"/>
          <w:bottom w:space="0" w:sz="0" w:val="nil"/>
          <w:right w:space="0" w:sz="0" w:val="nil"/>
          <w:between w:space="0" w:sz="0" w:val="nil"/>
        </w:pBdr>
        <w:shd w:fill="auto" w:val="clear"/>
        <w:spacing w:after="60" w:before="200" w:lineRule="auto"/>
        <w:contextualSpacing w:val="0"/>
        <w:rPr/>
      </w:pPr>
      <w:bookmarkStart w:colFirst="0" w:colLast="0" w:name="_ugktfe6ssxha" w:id="26"/>
      <w:bookmarkEnd w:id="26"/>
      <w:r w:rsidDel="00000000" w:rsidR="00000000" w:rsidRPr="00000000">
        <w:rPr>
          <w:rtl w:val="0"/>
        </w:rPr>
        <w:t xml:space="preserve">Cardinality</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Schema.org specification permits any field to be included any number of times. Whether this is desirable depends on the context and intended use of the data. This specification includes suggestions as to the cardinality of selected fields, as indicated in the data model table above.</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table notates cardinalities in the following way:</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7"/>
        <w:tblW w:w="8939.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4469.5"/>
        <w:gridCol w:w="4469.5"/>
        <w:tblGridChange w:id="0">
          <w:tblGrid>
            <w:gridCol w:w="4469.5"/>
            <w:gridCol w:w="4469.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Notation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Definition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There may only be a maximum of one instance of this property type. For example, an event may only have a maximum o</w:t>
            </w:r>
            <w:r w:rsidDel="00000000" w:rsidR="00000000" w:rsidRPr="00000000">
              <w:rPr>
                <w:rtl w:val="0"/>
              </w:rPr>
              <w:t xml:space="preserve">f </w:t>
            </w:r>
            <w:r w:rsidDel="00000000" w:rsidR="00000000" w:rsidRPr="00000000">
              <w:rPr>
                <w:rtl w:val="0"/>
              </w:rPr>
              <w:t xml:space="preserve">one start date.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There can be multiple instances of this property type. For example, there may be more than one sponsor of an event.</w:t>
            </w:r>
          </w:p>
        </w:tc>
      </w:tr>
    </w:tbl>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8"/>
        <w:tblW w:w="8939.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8939"/>
        <w:tblGridChange w:id="0">
          <w:tblGrid>
            <w:gridCol w:w="8939"/>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Example 2. Cardinality in LifeScienceEvent properties as microdata within HTML</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itemscope itemtype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w:t>
            </w:r>
            <w:hyperlink r:id="rId104">
              <w:r w:rsidDel="00000000" w:rsidR="00000000" w:rsidRPr="00000000">
                <w:rPr>
                  <w:rFonts w:ascii="Courier New" w:cs="Courier New" w:eastAsia="Courier New" w:hAnsi="Courier New"/>
                  <w:color w:val="1155cc"/>
                  <w:sz w:val="20"/>
                  <w:szCs w:val="20"/>
                  <w:u w:val="single"/>
                  <w:rtl w:val="0"/>
                </w:rPr>
                <w:t xml:space="preserve">http://schema.org/LifeScienceEvent</w:t>
              </w:r>
            </w:hyperlink>
            <w:r w:rsidDel="00000000" w:rsidR="00000000" w:rsidRPr="00000000">
              <w:rPr>
                <w:rFonts w:ascii="Courier New" w:cs="Courier New" w:eastAsia="Courier New" w:hAnsi="Courier New"/>
                <w:color w:val="38761d"/>
                <w:sz w:val="20"/>
                <w:szCs w:val="20"/>
                <w:rtl w:val="0"/>
              </w:rPr>
              <w:t xml:space="preserve">"</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&lt;div&gt;Type: </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"eventType"</w:t>
            </w:r>
            <w:r w:rsidDel="00000000" w:rsidR="00000000" w:rsidRPr="00000000">
              <w:rPr>
                <w:rFonts w:ascii="Courier New" w:cs="Courier New" w:eastAsia="Courier New" w:hAnsi="Courier New"/>
                <w:sz w:val="20"/>
                <w:szCs w:val="20"/>
                <w:rtl w:val="0"/>
              </w:rPr>
              <w:t xml:space="preserve">&gt;Workshop&lt;/span&gt;, </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"eventType"</w:t>
            </w:r>
            <w:r w:rsidDel="00000000" w:rsidR="00000000" w:rsidRPr="00000000">
              <w:rPr>
                <w:rFonts w:ascii="Courier New" w:cs="Courier New" w:eastAsia="Courier New" w:hAnsi="Courier New"/>
                <w:sz w:val="20"/>
                <w:szCs w:val="20"/>
                <w:rtl w:val="0"/>
              </w:rPr>
              <w:t xml:space="preserve">&gt;Meeting&lt;/span&gt;</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&lt;div&gt;Start: &lt;meta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"startDate"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content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"2015-04-15T"</w:t>
            </w:r>
            <w:r w:rsidDel="00000000" w:rsidR="00000000" w:rsidRPr="00000000">
              <w:rPr>
                <w:rFonts w:ascii="Courier New" w:cs="Courier New" w:eastAsia="Courier New" w:hAnsi="Courier New"/>
                <w:sz w:val="20"/>
                <w:szCs w:val="20"/>
                <w:rtl w:val="0"/>
              </w:rPr>
              <w:t xml:space="preserve">&gt;Wednesday 14 April 2015&lt;/div&gt;</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tc>
      </w:tr>
    </w:tbl>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0" w:before="100" w:line="276" w:lineRule="auto"/>
        <w:ind w:right="0"/>
        <w:contextualSpacing w:val="0"/>
        <w:jc w:val="left"/>
        <w:rPr/>
      </w:pPr>
      <w:r w:rsidDel="00000000" w:rsidR="00000000" w:rsidRPr="00000000">
        <w:rPr>
          <w:i w:val="1"/>
          <w:rtl w:val="0"/>
        </w:rPr>
        <w:t xml:space="preserve">An example of a property type with multiple cardinality (eventType) and single cardinality (startDate).</w:t>
      </w:r>
      <w:r w:rsidDel="00000000" w:rsidR="00000000" w:rsidRPr="00000000">
        <w:rPr>
          <w:rtl w:val="0"/>
        </w:rPr>
      </w:r>
    </w:p>
    <w:p w:rsidR="00000000" w:rsidDel="00000000" w:rsidP="00000000" w:rsidRDefault="00000000" w:rsidRPr="00000000" w14:paraId="0000025A">
      <w:pPr>
        <w:pStyle w:val="Heading3"/>
        <w:pBdr>
          <w:top w:space="0" w:sz="0" w:val="nil"/>
          <w:left w:space="0" w:sz="0" w:val="nil"/>
          <w:bottom w:space="0" w:sz="0" w:val="nil"/>
          <w:right w:space="0" w:sz="0" w:val="nil"/>
          <w:between w:space="0" w:sz="0" w:val="nil"/>
        </w:pBdr>
        <w:shd w:fill="auto" w:val="clear"/>
        <w:spacing w:after="60" w:before="200" w:lineRule="auto"/>
        <w:contextualSpacing w:val="0"/>
        <w:rPr/>
      </w:pPr>
      <w:bookmarkStart w:colFirst="0" w:colLast="0" w:name="_d06qmi8p44tv" w:id="27"/>
      <w:bookmarkEnd w:id="27"/>
      <w:r w:rsidDel="00000000" w:rsidR="00000000" w:rsidRPr="00000000">
        <w:rPr>
          <w:rtl w:val="0"/>
        </w:rPr>
        <w:t xml:space="preserve">Identifiers</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TBD</w:t>
      </w:r>
    </w:p>
    <w:p w:rsidR="00000000" w:rsidDel="00000000" w:rsidP="00000000" w:rsidRDefault="00000000" w:rsidRPr="00000000" w14:paraId="0000025C">
      <w:pPr>
        <w:pStyle w:val="Heading2"/>
        <w:pBdr>
          <w:top w:space="0" w:sz="0" w:val="nil"/>
          <w:left w:space="0" w:sz="0" w:val="nil"/>
          <w:bottom w:space="0" w:sz="0" w:val="nil"/>
          <w:right w:space="0" w:sz="0" w:val="nil"/>
          <w:between w:space="0" w:sz="0" w:val="nil"/>
        </w:pBdr>
        <w:shd w:fill="auto" w:val="clear"/>
        <w:spacing w:after="60" w:before="300" w:lineRule="auto"/>
        <w:contextualSpacing w:val="0"/>
        <w:rPr/>
      </w:pPr>
      <w:bookmarkStart w:colFirst="0" w:colLast="0" w:name="_8vosxnycv8rb" w:id="28"/>
      <w:bookmarkEnd w:id="28"/>
      <w:r w:rsidDel="00000000" w:rsidR="00000000" w:rsidRPr="00000000">
        <w:rPr>
          <w:rtl w:val="0"/>
        </w:rPr>
        <w:t xml:space="preserve">Implementation Guidelines</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Schema.org </w:t>
      </w:r>
      <w:hyperlink r:id="rId105">
        <w:r w:rsidDel="00000000" w:rsidR="00000000" w:rsidRPr="00000000">
          <w:rPr>
            <w:color w:val="1155cc"/>
            <w:u w:val="single"/>
            <w:rtl w:val="0"/>
          </w:rPr>
          <w:t xml:space="preserve">suggests</w:t>
        </w:r>
      </w:hyperlink>
      <w:r w:rsidDel="00000000" w:rsidR="00000000" w:rsidRPr="00000000">
        <w:rPr>
          <w:rtl w:val="0"/>
        </w:rPr>
        <w:t xml:space="preserve"> implementing metadata, including the LifeScienceEvent specification, using Microdata, RDFa, or JSON-LD. Depending on the context, any of these can be used for embedding compliant event data in an event provider’s web pages or other online resources and services.</w:t>
      </w:r>
    </w:p>
    <w:p w:rsidR="00000000" w:rsidDel="00000000" w:rsidP="00000000" w:rsidRDefault="00000000" w:rsidRPr="00000000" w14:paraId="0000025E">
      <w:pPr>
        <w:pStyle w:val="Heading3"/>
        <w:pBdr>
          <w:top w:space="0" w:sz="0" w:val="nil"/>
          <w:left w:space="0" w:sz="0" w:val="nil"/>
          <w:bottom w:space="0" w:sz="0" w:val="nil"/>
          <w:right w:space="0" w:sz="0" w:val="nil"/>
          <w:between w:space="0" w:sz="0" w:val="nil"/>
        </w:pBdr>
        <w:shd w:fill="auto" w:val="clear"/>
        <w:spacing w:after="60" w:before="200" w:lineRule="auto"/>
        <w:contextualSpacing w:val="0"/>
        <w:rPr/>
      </w:pPr>
      <w:bookmarkStart w:colFirst="0" w:colLast="0" w:name="_l5ii5j50d7c8" w:id="29"/>
      <w:bookmarkEnd w:id="29"/>
      <w:r w:rsidDel="00000000" w:rsidR="00000000" w:rsidRPr="00000000">
        <w:rPr>
          <w:rtl w:val="0"/>
        </w:rPr>
        <w:t xml:space="preserve">Microdata</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Microdata can be used for embedding properties from the specification directly into existing web pages and HTML tags to enrich event descriptions. This microdata can be extracted and further processed by search engines and other applications, but does not affect the ‘look and feel’ of the web page it is embedded in. Using microdata is the easiest method of implementing the specification, as it requires minimal intervention on event providers’ part. Example below depicts the use of microdata within HTML tags. </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9"/>
        <w:tblW w:w="8939.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8939"/>
        <w:tblGridChange w:id="0">
          <w:tblGrid>
            <w:gridCol w:w="8939"/>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rPr>
            </w:pPr>
            <w:r w:rsidDel="00000000" w:rsidR="00000000" w:rsidRPr="00000000">
              <w:rPr>
                <w:b w:val="1"/>
                <w:rtl w:val="0"/>
              </w:rPr>
              <w:t xml:space="preserve">Example 3. Embedding LifeScienceEvent properties as microdata within HTML</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itemscope itemtype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"http://schema.org/LifeScienceEvent"</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"name"</w:t>
            </w:r>
            <w:r w:rsidDel="00000000" w:rsidR="00000000" w:rsidRPr="00000000">
              <w:rPr>
                <w:rFonts w:ascii="Courier New" w:cs="Courier New" w:eastAsia="Courier New" w:hAnsi="Courier New"/>
                <w:sz w:val="20"/>
                <w:szCs w:val="20"/>
                <w:rtl w:val="0"/>
              </w:rPr>
              <w:t xml:space="preserve">&gt;Epigenomics of Common Diseases&lt;/div&gt;</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"description"</w:t>
            </w:r>
            <w:r w:rsidDel="00000000" w:rsidR="00000000" w:rsidRPr="00000000">
              <w:rPr>
                <w:rFonts w:ascii="Courier New" w:cs="Courier New" w:eastAsia="Courier New" w:hAnsi="Courier New"/>
                <w:sz w:val="20"/>
                <w:szCs w:val="20"/>
                <w:rtl w:val="0"/>
              </w:rPr>
              <w:t xml:space="preserve">&gt;This conference will bring together leading scientists from the  fields of epigenomics, genetics and bioinformatics. &lt;/div&gt;</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&lt;div&gt;Event type: &lt;span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"eventType"</w:t>
            </w:r>
            <w:r w:rsidDel="00000000" w:rsidR="00000000" w:rsidRPr="00000000">
              <w:rPr>
                <w:rFonts w:ascii="Courier New" w:cs="Courier New" w:eastAsia="Courier New" w:hAnsi="Courier New"/>
                <w:sz w:val="20"/>
                <w:szCs w:val="20"/>
                <w:rtl w:val="0"/>
              </w:rPr>
              <w:t xml:space="preserve">&gt;Workshops and courses&lt;/span&gt;&lt;/div&gt;</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&lt;div&gt;Date: &lt;meta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"startDate"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content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"2015-04-15T"</w:t>
            </w:r>
            <w:r w:rsidDel="00000000" w:rsidR="00000000" w:rsidRPr="00000000">
              <w:rPr>
                <w:rFonts w:ascii="Courier New" w:cs="Courier New" w:eastAsia="Courier New" w:hAnsi="Courier New"/>
                <w:sz w:val="20"/>
                <w:szCs w:val="20"/>
                <w:rtl w:val="0"/>
              </w:rPr>
              <w:t xml:space="preserve">&gt;Wednesday 14 April 2015&lt;/div&gt;</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tc>
      </w:tr>
    </w:tbl>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spacing w:before="100" w:lineRule="auto"/>
        <w:contextualSpacing w:val="0"/>
        <w:rPr/>
      </w:pPr>
      <w:r w:rsidDel="00000000" w:rsidR="00000000" w:rsidRPr="00000000">
        <w:rPr>
          <w:rtl w:val="0"/>
        </w:rPr>
        <w:t xml:space="preserve">For more information, please refer to the </w:t>
      </w:r>
      <w:hyperlink r:id="rId106">
        <w:r w:rsidDel="00000000" w:rsidR="00000000" w:rsidRPr="00000000">
          <w:rPr>
            <w:color w:val="1155cc"/>
            <w:u w:val="single"/>
            <w:rtl w:val="0"/>
          </w:rPr>
          <w:t xml:space="preserve">Microdata Guide on Schema.org</w:t>
        </w:r>
      </w:hyperlink>
      <w:r w:rsidDel="00000000" w:rsidR="00000000" w:rsidRPr="00000000">
        <w:rPr>
          <w:rtl w:val="0"/>
        </w:rPr>
        <w:t xml:space="preserve">.</w:t>
      </w:r>
    </w:p>
    <w:p w:rsidR="00000000" w:rsidDel="00000000" w:rsidP="00000000" w:rsidRDefault="00000000" w:rsidRPr="00000000" w14:paraId="0000026A">
      <w:pPr>
        <w:pStyle w:val="Heading3"/>
        <w:pBdr>
          <w:top w:space="0" w:sz="0" w:val="nil"/>
          <w:left w:space="0" w:sz="0" w:val="nil"/>
          <w:bottom w:space="0" w:sz="0" w:val="nil"/>
          <w:right w:space="0" w:sz="0" w:val="nil"/>
          <w:between w:space="0" w:sz="0" w:val="nil"/>
        </w:pBdr>
        <w:shd w:fill="auto" w:val="clear"/>
        <w:spacing w:after="60" w:before="200" w:lineRule="auto"/>
        <w:contextualSpacing w:val="0"/>
        <w:rPr/>
      </w:pPr>
      <w:bookmarkStart w:colFirst="0" w:colLast="0" w:name="_kg4bvzc6psy9" w:id="30"/>
      <w:bookmarkEnd w:id="30"/>
      <w:r w:rsidDel="00000000" w:rsidR="00000000" w:rsidRPr="00000000">
        <w:rPr>
          <w:rtl w:val="0"/>
        </w:rPr>
        <w:t xml:space="preserve">RDFa</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contextualSpacing w:val="0"/>
        <w:rPr/>
      </w:pPr>
      <w:hyperlink r:id="rId107">
        <w:r w:rsidDel="00000000" w:rsidR="00000000" w:rsidRPr="00000000">
          <w:rPr>
            <w:color w:val="1155cc"/>
            <w:u w:val="single"/>
            <w:rtl w:val="0"/>
          </w:rPr>
          <w:t xml:space="preserve">RDFa</w:t>
        </w:r>
      </w:hyperlink>
      <w:r w:rsidDel="00000000" w:rsidR="00000000" w:rsidRPr="00000000">
        <w:rPr>
          <w:rtl w:val="0"/>
        </w:rPr>
        <w:t xml:space="preserve"> (or</w:t>
      </w:r>
      <w:hyperlink r:id="rId108">
        <w:r w:rsidDel="00000000" w:rsidR="00000000" w:rsidRPr="00000000">
          <w:rPr>
            <w:rtl w:val="0"/>
          </w:rPr>
          <w:t xml:space="preserve"> </w:t>
        </w:r>
      </w:hyperlink>
      <w:hyperlink r:id="rId109">
        <w:r w:rsidDel="00000000" w:rsidR="00000000" w:rsidRPr="00000000">
          <w:rPr>
            <w:color w:val="1155cc"/>
            <w:u w:val="single"/>
            <w:rtl w:val="0"/>
          </w:rPr>
          <w:t xml:space="preserve">Resource Description Framework</w:t>
        </w:r>
      </w:hyperlink>
      <w:r w:rsidDel="00000000" w:rsidR="00000000" w:rsidRPr="00000000">
        <w:rPr>
          <w:rtl w:val="0"/>
        </w:rPr>
        <w:t xml:space="preserve"> in Attributes</w:t>
      </w:r>
      <w:hyperlink r:id="rId110">
        <w:r w:rsidDel="00000000" w:rsidR="00000000" w:rsidRPr="00000000">
          <w:rPr>
            <w:color w:val="1155cc"/>
            <w:u w:val="single"/>
            <w:vertAlign w:val="superscript"/>
            <w:rtl w:val="0"/>
          </w:rPr>
          <w:t xml:space="preserve">[1]</w:t>
        </w:r>
      </w:hyperlink>
      <w:r w:rsidDel="00000000" w:rsidR="00000000" w:rsidRPr="00000000">
        <w:rPr>
          <w:rtl w:val="0"/>
        </w:rPr>
        <w:t xml:space="preserve">) is a</w:t>
      </w:r>
      <w:hyperlink r:id="rId111">
        <w:r w:rsidDel="00000000" w:rsidR="00000000" w:rsidRPr="00000000">
          <w:rPr>
            <w:rtl w:val="0"/>
          </w:rPr>
          <w:t xml:space="preserve"> </w:t>
        </w:r>
      </w:hyperlink>
      <w:hyperlink r:id="rId112">
        <w:r w:rsidDel="00000000" w:rsidR="00000000" w:rsidRPr="00000000">
          <w:rPr>
            <w:color w:val="1155cc"/>
            <w:u w:val="single"/>
            <w:rtl w:val="0"/>
          </w:rPr>
          <w:t xml:space="preserve">W3C</w:t>
        </w:r>
      </w:hyperlink>
      <w:r w:rsidDel="00000000" w:rsidR="00000000" w:rsidRPr="00000000">
        <w:rPr>
          <w:rtl w:val="0"/>
        </w:rPr>
        <w:t xml:space="preserve"> Recommendation that adds a set of attribute-level extensions to</w:t>
      </w:r>
      <w:hyperlink r:id="rId113">
        <w:r w:rsidDel="00000000" w:rsidR="00000000" w:rsidRPr="00000000">
          <w:rPr>
            <w:rtl w:val="0"/>
          </w:rPr>
          <w:t xml:space="preserve"> </w:t>
        </w:r>
      </w:hyperlink>
      <w:hyperlink r:id="rId114">
        <w:r w:rsidDel="00000000" w:rsidR="00000000" w:rsidRPr="00000000">
          <w:rPr>
            <w:color w:val="1155cc"/>
            <w:u w:val="single"/>
            <w:rtl w:val="0"/>
          </w:rPr>
          <w:t xml:space="preserve">HTML</w:t>
        </w:r>
      </w:hyperlink>
      <w:r w:rsidDel="00000000" w:rsidR="00000000" w:rsidRPr="00000000">
        <w:rPr>
          <w:rtl w:val="0"/>
        </w:rPr>
        <w:t xml:space="preserve">,</w:t>
      </w:r>
      <w:hyperlink r:id="rId115">
        <w:r w:rsidDel="00000000" w:rsidR="00000000" w:rsidRPr="00000000">
          <w:rPr>
            <w:rtl w:val="0"/>
          </w:rPr>
          <w:t xml:space="preserve"> </w:t>
        </w:r>
      </w:hyperlink>
      <w:hyperlink r:id="rId116">
        <w:r w:rsidDel="00000000" w:rsidR="00000000" w:rsidRPr="00000000">
          <w:rPr>
            <w:color w:val="1155cc"/>
            <w:u w:val="single"/>
            <w:rtl w:val="0"/>
          </w:rPr>
          <w:t xml:space="preserve">XHTML</w:t>
        </w:r>
      </w:hyperlink>
      <w:r w:rsidDel="00000000" w:rsidR="00000000" w:rsidRPr="00000000">
        <w:rPr>
          <w:rtl w:val="0"/>
        </w:rPr>
        <w:t xml:space="preserve"> and various XML-based document types for embedding rich</w:t>
      </w:r>
      <w:hyperlink r:id="rId117">
        <w:r w:rsidDel="00000000" w:rsidR="00000000" w:rsidRPr="00000000">
          <w:rPr>
            <w:rtl w:val="0"/>
          </w:rPr>
          <w:t xml:space="preserve"> </w:t>
        </w:r>
      </w:hyperlink>
      <w:hyperlink r:id="rId118">
        <w:r w:rsidDel="00000000" w:rsidR="00000000" w:rsidRPr="00000000">
          <w:rPr>
            <w:color w:val="1155cc"/>
            <w:u w:val="single"/>
            <w:rtl w:val="0"/>
          </w:rPr>
          <w:t xml:space="preserve">metadata</w:t>
        </w:r>
      </w:hyperlink>
      <w:r w:rsidDel="00000000" w:rsidR="00000000" w:rsidRPr="00000000">
        <w:rPr>
          <w:rtl w:val="0"/>
        </w:rPr>
        <w:t xml:space="preserve"> within web documents. Example below explains the use of RDFa within HTML tags. </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0"/>
        <w:tblW w:w="8939.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8939"/>
        <w:tblGridChange w:id="0">
          <w:tblGrid>
            <w:gridCol w:w="8939"/>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Example 4. Embedding LifeScienceEvent properties as RDFa within HTML</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vocab</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"http://schema.org/"</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typeof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"LifeScienceEvent"</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"name"</w:t>
            </w:r>
            <w:r w:rsidDel="00000000" w:rsidR="00000000" w:rsidRPr="00000000">
              <w:rPr>
                <w:rFonts w:ascii="Courier New" w:cs="Courier New" w:eastAsia="Courier New" w:hAnsi="Courier New"/>
                <w:sz w:val="20"/>
                <w:szCs w:val="20"/>
                <w:rtl w:val="0"/>
              </w:rPr>
              <w:t xml:space="preserve">&gt;Epigenomics of Common Diseases&lt;/div&gt;</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"description"</w:t>
            </w:r>
            <w:r w:rsidDel="00000000" w:rsidR="00000000" w:rsidRPr="00000000">
              <w:rPr>
                <w:rFonts w:ascii="Courier New" w:cs="Courier New" w:eastAsia="Courier New" w:hAnsi="Courier New"/>
                <w:sz w:val="20"/>
                <w:szCs w:val="20"/>
                <w:rtl w:val="0"/>
              </w:rPr>
              <w:t xml:space="preserve">&gt;This conference will bring together leading scientists from the fields of epigenomics, genetics and bioinformatics. &lt;/div&gt;</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&lt;div&gt;Event type: &lt;span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"eventType"</w:t>
            </w:r>
            <w:r w:rsidDel="00000000" w:rsidR="00000000" w:rsidRPr="00000000">
              <w:rPr>
                <w:rFonts w:ascii="Courier New" w:cs="Courier New" w:eastAsia="Courier New" w:hAnsi="Courier New"/>
                <w:sz w:val="20"/>
                <w:szCs w:val="20"/>
                <w:rtl w:val="0"/>
              </w:rPr>
              <w:t xml:space="preserve">&gt;Workshops and courses&lt;/span&gt;&lt;/div&gt;</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&lt;div&gt;Date: &lt;meta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"startDate"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content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"2015-04-15T"</w:t>
            </w:r>
            <w:r w:rsidDel="00000000" w:rsidR="00000000" w:rsidRPr="00000000">
              <w:rPr>
                <w:rFonts w:ascii="Courier New" w:cs="Courier New" w:eastAsia="Courier New" w:hAnsi="Courier New"/>
                <w:sz w:val="20"/>
                <w:szCs w:val="20"/>
                <w:rtl w:val="0"/>
              </w:rPr>
              <w:t xml:space="preserve">&gt;Wednesday 14 April 2015&lt;/div&gt;</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more information, please refer to the </w:t>
      </w:r>
      <w:hyperlink r:id="rId119">
        <w:r w:rsidDel="00000000" w:rsidR="00000000" w:rsidRPr="00000000">
          <w:rPr>
            <w:color w:val="1155cc"/>
            <w:u w:val="single"/>
            <w:rtl w:val="0"/>
          </w:rPr>
          <w:t xml:space="preserve">RDFa wiki</w:t>
        </w:r>
      </w:hyperlink>
      <w:r w:rsidDel="00000000" w:rsidR="00000000" w:rsidRPr="00000000">
        <w:rPr>
          <w:rtl w:val="0"/>
        </w:rPr>
        <w:t xml:space="preserve">.</w:t>
      </w:r>
    </w:p>
    <w:p w:rsidR="00000000" w:rsidDel="00000000" w:rsidP="00000000" w:rsidRDefault="00000000" w:rsidRPr="00000000" w14:paraId="00000277">
      <w:pPr>
        <w:pStyle w:val="Heading3"/>
        <w:pBdr>
          <w:top w:space="0" w:sz="0" w:val="nil"/>
          <w:left w:space="0" w:sz="0" w:val="nil"/>
          <w:bottom w:space="0" w:sz="0" w:val="nil"/>
          <w:right w:space="0" w:sz="0" w:val="nil"/>
          <w:between w:space="0" w:sz="0" w:val="nil"/>
        </w:pBdr>
        <w:shd w:fill="auto" w:val="clear"/>
        <w:spacing w:after="60" w:before="200" w:lineRule="auto"/>
        <w:contextualSpacing w:val="0"/>
        <w:rPr/>
      </w:pPr>
      <w:bookmarkStart w:colFirst="0" w:colLast="0" w:name="_gfutfxtjn960" w:id="31"/>
      <w:bookmarkEnd w:id="31"/>
      <w:r w:rsidDel="00000000" w:rsidR="00000000" w:rsidRPr="00000000">
        <w:rPr>
          <w:rtl w:val="0"/>
        </w:rPr>
        <w:t xml:space="preserve">JSON-LD</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contextualSpacing w:val="0"/>
        <w:rPr/>
      </w:pPr>
      <w:hyperlink r:id="rId120">
        <w:r w:rsidDel="00000000" w:rsidR="00000000" w:rsidRPr="00000000">
          <w:rPr>
            <w:color w:val="1155cc"/>
            <w:u w:val="single"/>
            <w:rtl w:val="0"/>
          </w:rPr>
          <w:t xml:space="preserve">JSON-LD</w:t>
        </w:r>
      </w:hyperlink>
      <w:r w:rsidDel="00000000" w:rsidR="00000000" w:rsidRPr="00000000">
        <w:rPr>
          <w:rtl w:val="0"/>
        </w:rPr>
        <w:t xml:space="preserve"> (</w:t>
      </w:r>
      <w:r w:rsidDel="00000000" w:rsidR="00000000" w:rsidRPr="00000000">
        <w:rPr>
          <w:rtl w:val="0"/>
        </w:rPr>
        <w:t xml:space="preserve">JavaScript Object Notation for Linked Data), is a method of transporting</w:t>
      </w:r>
      <w:hyperlink r:id="rId121">
        <w:r w:rsidDel="00000000" w:rsidR="00000000" w:rsidRPr="00000000">
          <w:rPr>
            <w:rtl w:val="0"/>
          </w:rPr>
          <w:t xml:space="preserve"> </w:t>
        </w:r>
      </w:hyperlink>
      <w:hyperlink r:id="rId122">
        <w:r w:rsidDel="00000000" w:rsidR="00000000" w:rsidRPr="00000000">
          <w:rPr>
            <w:color w:val="1155cc"/>
            <w:u w:val="single"/>
            <w:rtl w:val="0"/>
          </w:rPr>
          <w:t xml:space="preserve">Linked Data</w:t>
        </w:r>
      </w:hyperlink>
      <w:r w:rsidDel="00000000" w:rsidR="00000000" w:rsidRPr="00000000">
        <w:rPr>
          <w:rtl w:val="0"/>
        </w:rPr>
        <w:t xml:space="preserve"> using</w:t>
      </w:r>
      <w:hyperlink r:id="rId123">
        <w:r w:rsidDel="00000000" w:rsidR="00000000" w:rsidRPr="00000000">
          <w:rPr>
            <w:rtl w:val="0"/>
          </w:rPr>
          <w:t xml:space="preserve"> </w:t>
        </w:r>
      </w:hyperlink>
      <w:hyperlink r:id="rId124">
        <w:r w:rsidDel="00000000" w:rsidR="00000000" w:rsidRPr="00000000">
          <w:rPr>
            <w:color w:val="1155cc"/>
            <w:u w:val="single"/>
            <w:rtl w:val="0"/>
          </w:rPr>
          <w:t xml:space="preserve">JSON</w:t>
        </w:r>
      </w:hyperlink>
      <w:r w:rsidDel="00000000" w:rsidR="00000000" w:rsidRPr="00000000">
        <w:rPr>
          <w:rtl w:val="0"/>
        </w:rPr>
        <w:t xml:space="preserve">. Example below represents a LifeScienceEvent described in JSON-LD format. </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1"/>
        <w:tblW w:w="8939.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8939"/>
        <w:tblGridChange w:id="0">
          <w:tblGrid>
            <w:gridCol w:w="8939"/>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Example 5. Representing LifeScienceEvent in JSON-LD format</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&lt;script type="application/ld+json"&gt;</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"@context": "http://schema.org/",</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"@type": "LifeScienceEvent",</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"name": "Epigenomics of Common Diseases",</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"description": "This conference will bring together leading scientists from the fields of epigenomics, genetics and bioinformatics.",</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"eventType": "Workshops and courses",</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"startDate": "2015-04-15T",</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&lt;/script&gt;</w:t>
            </w:r>
          </w:p>
        </w:tc>
      </w:tr>
    </w:tbl>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spacing w:line="240" w:lineRule="auto"/>
        <w:ind w:left="0" w:firstLine="0"/>
        <w:contextualSpacing w:val="0"/>
        <w:rPr/>
      </w:pPr>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more information, please refer to the </w:t>
      </w:r>
      <w:hyperlink r:id="rId125">
        <w:r w:rsidDel="00000000" w:rsidR="00000000" w:rsidRPr="00000000">
          <w:rPr>
            <w:color w:val="1155cc"/>
            <w:u w:val="single"/>
            <w:rtl w:val="0"/>
          </w:rPr>
          <w:t xml:space="preserve">JSON-LD specification</w:t>
        </w:r>
      </w:hyperlink>
      <w:r w:rsidDel="00000000" w:rsidR="00000000" w:rsidRPr="00000000">
        <w:rPr>
          <w:rtl w:val="0"/>
        </w:rPr>
        <w:t xml:space="preserve">.</w:t>
      </w:r>
    </w:p>
    <w:p w:rsidR="00000000" w:rsidDel="00000000" w:rsidP="00000000" w:rsidRDefault="00000000" w:rsidRPr="00000000" w14:paraId="00000288">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aic1s31syx6p" w:id="32"/>
      <w:bookmarkEnd w:id="32"/>
      <w:r w:rsidDel="00000000" w:rsidR="00000000" w:rsidRPr="00000000">
        <w:rPr>
          <w:rtl w:val="0"/>
        </w:rPr>
      </w:r>
    </w:p>
    <w:p w:rsidR="00000000" w:rsidDel="00000000" w:rsidP="00000000" w:rsidRDefault="00000000" w:rsidRPr="00000000" w14:paraId="00000289">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d1d65manghhw" w:id="33"/>
      <w:bookmarkEnd w:id="33"/>
      <w:r w:rsidDel="00000000" w:rsidR="00000000" w:rsidRPr="00000000">
        <w:br w:type="page"/>
      </w:r>
      <w:r w:rsidDel="00000000" w:rsidR="00000000" w:rsidRPr="00000000">
        <w:rPr>
          <w:rtl w:val="0"/>
        </w:rPr>
      </w:r>
    </w:p>
    <w:p w:rsidR="00000000" w:rsidDel="00000000" w:rsidP="00000000" w:rsidRDefault="00000000" w:rsidRPr="00000000" w14:paraId="0000028A">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s457h9uql3j5" w:id="34"/>
      <w:bookmarkEnd w:id="34"/>
      <w:r w:rsidDel="00000000" w:rsidR="00000000" w:rsidRPr="00000000">
        <w:rPr>
          <w:rtl w:val="0"/>
        </w:rPr>
        <w:t xml:space="preserve">Glossary</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2"/>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345"/>
        <w:gridCol w:w="5655"/>
        <w:tblGridChange w:id="0">
          <w:tblGrid>
            <w:gridCol w:w="3345"/>
            <w:gridCol w:w="565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Term</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Definition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Ontology/Controlled vocabulary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the purposes of this document the terms ontology and controlled vocabulary are interchangeable. </w:t>
            </w:r>
            <w:hyperlink r:id="rId126">
              <w:r w:rsidDel="00000000" w:rsidR="00000000" w:rsidRPr="00000000">
                <w:rPr>
                  <w:color w:val="1155cc"/>
                  <w:u w:val="single"/>
                  <w:rtl w:val="0"/>
                </w:rPr>
                <w:t xml:space="preserve">Wikipedia</w:t>
              </w:r>
            </w:hyperlink>
            <w:r w:rsidDel="00000000" w:rsidR="00000000" w:rsidRPr="00000000">
              <w:rPr>
                <w:rtl w:val="0"/>
              </w:rPr>
              <w:t xml:space="preserve"> defines ontologies as: </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ind w:left="420" w:firstLine="0"/>
              <w:contextualSpacing w:val="0"/>
              <w:rPr/>
            </w:pPr>
            <w:r w:rsidDel="00000000" w:rsidR="00000000" w:rsidRPr="00000000">
              <w:rPr>
                <w:i w:val="1"/>
                <w:rtl w:val="0"/>
              </w:rPr>
              <w:t xml:space="preserve">“In</w:t>
            </w:r>
            <w:hyperlink r:id="rId127">
              <w:r w:rsidDel="00000000" w:rsidR="00000000" w:rsidRPr="00000000">
                <w:rPr>
                  <w:i w:val="1"/>
                  <w:rtl w:val="0"/>
                </w:rPr>
                <w:t xml:space="preserve"> </w:t>
              </w:r>
            </w:hyperlink>
            <w:hyperlink r:id="rId128">
              <w:r w:rsidDel="00000000" w:rsidR="00000000" w:rsidRPr="00000000">
                <w:rPr>
                  <w:i w:val="1"/>
                  <w:color w:val="1155cc"/>
                  <w:u w:val="single"/>
                  <w:rtl w:val="0"/>
                </w:rPr>
                <w:t xml:space="preserve">computer science</w:t>
              </w:r>
            </w:hyperlink>
            <w:r w:rsidDel="00000000" w:rsidR="00000000" w:rsidRPr="00000000">
              <w:rPr>
                <w:i w:val="1"/>
                <w:rtl w:val="0"/>
              </w:rPr>
              <w:t xml:space="preserve"> and</w:t>
            </w:r>
            <w:hyperlink r:id="rId129">
              <w:r w:rsidDel="00000000" w:rsidR="00000000" w:rsidRPr="00000000">
                <w:rPr>
                  <w:i w:val="1"/>
                  <w:rtl w:val="0"/>
                </w:rPr>
                <w:t xml:space="preserve"> </w:t>
              </w:r>
            </w:hyperlink>
            <w:hyperlink r:id="rId130">
              <w:r w:rsidDel="00000000" w:rsidR="00000000" w:rsidRPr="00000000">
                <w:rPr>
                  <w:i w:val="1"/>
                  <w:color w:val="1155cc"/>
                  <w:u w:val="single"/>
                  <w:rtl w:val="0"/>
                </w:rPr>
                <w:t xml:space="preserve">information science</w:t>
              </w:r>
            </w:hyperlink>
            <w:r w:rsidDel="00000000" w:rsidR="00000000" w:rsidRPr="00000000">
              <w:rPr>
                <w:i w:val="1"/>
                <w:rtl w:val="0"/>
              </w:rPr>
              <w:t xml:space="preserve">, an ontology is a formal naming and definition of the types, properties, and interrelationships of the</w:t>
            </w:r>
            <w:hyperlink r:id="rId131">
              <w:r w:rsidDel="00000000" w:rsidR="00000000" w:rsidRPr="00000000">
                <w:rPr>
                  <w:i w:val="1"/>
                  <w:rtl w:val="0"/>
                </w:rPr>
                <w:t xml:space="preserve"> </w:t>
              </w:r>
            </w:hyperlink>
            <w:hyperlink r:id="rId132">
              <w:r w:rsidDel="00000000" w:rsidR="00000000" w:rsidRPr="00000000">
                <w:rPr>
                  <w:i w:val="1"/>
                  <w:color w:val="1155cc"/>
                  <w:u w:val="single"/>
                  <w:rtl w:val="0"/>
                </w:rPr>
                <w:t xml:space="preserve">entities</w:t>
              </w:r>
            </w:hyperlink>
            <w:r w:rsidDel="00000000" w:rsidR="00000000" w:rsidRPr="00000000">
              <w:rPr>
                <w:i w:val="1"/>
                <w:rtl w:val="0"/>
              </w:rPr>
              <w:t xml:space="preserve"> that really or fundamentally exist for a particular</w:t>
            </w:r>
            <w:hyperlink r:id="rId133">
              <w:r w:rsidDel="00000000" w:rsidR="00000000" w:rsidRPr="00000000">
                <w:rPr>
                  <w:i w:val="1"/>
                  <w:rtl w:val="0"/>
                </w:rPr>
                <w:t xml:space="preserve"> </w:t>
              </w:r>
            </w:hyperlink>
            <w:hyperlink r:id="rId134">
              <w:r w:rsidDel="00000000" w:rsidR="00000000" w:rsidRPr="00000000">
                <w:rPr>
                  <w:i w:val="1"/>
                  <w:color w:val="1155cc"/>
                  <w:u w:val="single"/>
                  <w:rtl w:val="0"/>
                </w:rPr>
                <w:t xml:space="preserve">domain of discourse</w:t>
              </w:r>
            </w:hyperlink>
            <w:r w:rsidDel="00000000" w:rsidR="00000000" w:rsidRPr="00000000">
              <w:rPr>
                <w:i w:val="1"/>
                <w:rtl w:val="0"/>
              </w:rPr>
              <w:t xml:space="preserve">. It is thus a practical application of philosophical</w:t>
            </w:r>
            <w:hyperlink r:id="rId135">
              <w:r w:rsidDel="00000000" w:rsidR="00000000" w:rsidRPr="00000000">
                <w:rPr>
                  <w:i w:val="1"/>
                  <w:rtl w:val="0"/>
                </w:rPr>
                <w:t xml:space="preserve"> </w:t>
              </w:r>
            </w:hyperlink>
            <w:hyperlink r:id="rId136">
              <w:r w:rsidDel="00000000" w:rsidR="00000000" w:rsidRPr="00000000">
                <w:rPr>
                  <w:i w:val="1"/>
                  <w:color w:val="1155cc"/>
                  <w:u w:val="single"/>
                  <w:rtl w:val="0"/>
                </w:rPr>
                <w:t xml:space="preserve">ontology</w:t>
              </w:r>
            </w:hyperlink>
            <w:r w:rsidDel="00000000" w:rsidR="00000000" w:rsidRPr="00000000">
              <w:rPr>
                <w:i w:val="1"/>
                <w:rtl w:val="0"/>
              </w:rPr>
              <w:t xml:space="preserve">, with a</w:t>
            </w:r>
            <w:hyperlink r:id="rId137">
              <w:r w:rsidDel="00000000" w:rsidR="00000000" w:rsidRPr="00000000">
                <w:rPr>
                  <w:i w:val="1"/>
                  <w:rtl w:val="0"/>
                </w:rPr>
                <w:t xml:space="preserve"> </w:t>
              </w:r>
            </w:hyperlink>
            <w:hyperlink r:id="rId138">
              <w:r w:rsidDel="00000000" w:rsidR="00000000" w:rsidRPr="00000000">
                <w:rPr>
                  <w:i w:val="1"/>
                  <w:color w:val="1155cc"/>
                  <w:u w:val="single"/>
                  <w:rtl w:val="0"/>
                </w:rPr>
                <w:t xml:space="preserve">taxonomy</w:t>
              </w:r>
            </w:hyperlink>
            <w:r w:rsidDel="00000000" w:rsidR="00000000" w:rsidRPr="00000000">
              <w:rPr>
                <w:i w:val="1"/>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EDAM ontology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contextualSpacing w:val="0"/>
              <w:rPr/>
            </w:pPr>
            <w:hyperlink r:id="rId139">
              <w:r w:rsidDel="00000000" w:rsidR="00000000" w:rsidRPr="00000000">
                <w:rPr>
                  <w:color w:val="1155cc"/>
                  <w:u w:val="single"/>
                  <w:rtl w:val="0"/>
                </w:rPr>
                <w:t xml:space="preserve">EDAM ontology</w:t>
              </w:r>
            </w:hyperlink>
            <w:r w:rsidDel="00000000" w:rsidR="00000000" w:rsidRPr="00000000">
              <w:rPr>
                <w:rtl w:val="0"/>
              </w:rPr>
              <w:t xml:space="preserve"> is one of the ontologies available in the life sciences domain, for classifying and describing bioinformatics operations, types of data, formats, and scientific topics.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EDAM ontology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EDAM ontology topics describe general bioinformatics subjects or categories, such as a field of study, data, processing, analysis or technology - starting from very general terms such as “biology” and “bioinformatics” to more specific ones such as "sequence analysis", "alignment", "sequencing", "microarrays", etc.</w:t>
            </w:r>
          </w:p>
        </w:tc>
      </w:tr>
    </w:tbl>
    <w:p w:rsidR="00000000" w:rsidDel="00000000" w:rsidP="00000000" w:rsidRDefault="00000000" w:rsidRPr="00000000" w14:paraId="00000295">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yrogzbdsbts4" w:id="35"/>
      <w:bookmarkEnd w:id="35"/>
      <w:r w:rsidDel="00000000" w:rsidR="00000000" w:rsidRPr="00000000">
        <w:rPr>
          <w:rtl w:val="0"/>
        </w:rPr>
      </w:r>
    </w:p>
    <w:p w:rsidR="00000000" w:rsidDel="00000000" w:rsidP="00000000" w:rsidRDefault="00000000" w:rsidRPr="00000000" w14:paraId="00000296">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v1rqbwjyvu1j" w:id="36"/>
      <w:bookmarkEnd w:id="36"/>
      <w:r w:rsidDel="00000000" w:rsidR="00000000" w:rsidRPr="00000000">
        <w:rPr>
          <w:rtl w:val="0"/>
        </w:rPr>
      </w:r>
    </w:p>
    <w:p w:rsidR="00000000" w:rsidDel="00000000" w:rsidP="00000000" w:rsidRDefault="00000000" w:rsidRPr="00000000" w14:paraId="00000297">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wwwejkusv5nx" w:id="37"/>
      <w:bookmarkEnd w:id="37"/>
      <w:r w:rsidDel="00000000" w:rsidR="00000000" w:rsidRPr="00000000">
        <w:br w:type="page"/>
      </w:r>
      <w:r w:rsidDel="00000000" w:rsidR="00000000" w:rsidRPr="00000000">
        <w:rPr>
          <w:rtl w:val="0"/>
        </w:rPr>
      </w:r>
    </w:p>
    <w:p w:rsidR="00000000" w:rsidDel="00000000" w:rsidP="00000000" w:rsidRDefault="00000000" w:rsidRPr="00000000" w14:paraId="00000298">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4gyoon21375" w:id="38"/>
      <w:bookmarkEnd w:id="38"/>
      <w:r w:rsidDel="00000000" w:rsidR="00000000" w:rsidRPr="00000000">
        <w:rPr>
          <w:rtl w:val="0"/>
        </w:rPr>
        <w:t xml:space="preserve">Further examples</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3"/>
        <w:tblW w:w="8939.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8939"/>
        <w:tblGridChange w:id="0">
          <w:tblGrid>
            <w:gridCol w:w="8939"/>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Example 6. LifeScienceEvent containing all the minimum (M) fields</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Microdata:</w:t>
            </w:r>
            <w:r w:rsidDel="00000000" w:rsidR="00000000" w:rsidRPr="00000000">
              <w:rPr>
                <w:rtl w:val="0"/>
              </w:rPr>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itemscope itemtype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w:t>
            </w:r>
            <w:hyperlink r:id="rId140">
              <w:r w:rsidDel="00000000" w:rsidR="00000000" w:rsidRPr="00000000">
                <w:rPr>
                  <w:rFonts w:ascii="Courier New" w:cs="Courier New" w:eastAsia="Courier New" w:hAnsi="Courier New"/>
                  <w:color w:val="1155cc"/>
                  <w:sz w:val="20"/>
                  <w:szCs w:val="20"/>
                  <w:u w:val="single"/>
                  <w:rtl w:val="0"/>
                </w:rPr>
                <w:t xml:space="preserve">http://schema.org/LifeScienceEvent</w:t>
              </w:r>
            </w:hyperlink>
            <w:r w:rsidDel="00000000" w:rsidR="00000000" w:rsidRPr="00000000">
              <w:rPr>
                <w:rFonts w:ascii="Courier New" w:cs="Courier New" w:eastAsia="Courier New" w:hAnsi="Courier New"/>
                <w:color w:val="38761d"/>
                <w:sz w:val="20"/>
                <w:szCs w:val="20"/>
                <w:rtl w:val="0"/>
              </w:rPr>
              <w:t xml:space="preserve">"</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&lt;meta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"eventId" </w:t>
            </w:r>
            <w:r w:rsidDel="00000000" w:rsidR="00000000" w:rsidRPr="00000000">
              <w:rPr>
                <w:rFonts w:ascii="Courier New" w:cs="Courier New" w:eastAsia="Courier New" w:hAnsi="Courier New"/>
                <w:color w:val="980000"/>
                <w:sz w:val="20"/>
                <w:szCs w:val="20"/>
                <w:rtl w:val="0"/>
              </w:rPr>
              <w:t xml:space="preserve">content</w:t>
            </w:r>
            <w:r w:rsidDel="00000000" w:rsidR="00000000" w:rsidRPr="00000000">
              <w:rPr>
                <w:rFonts w:ascii="Courier New" w:cs="Courier New" w:eastAsia="Courier New" w:hAnsi="Courier New"/>
                <w:color w:val="38761d"/>
                <w:sz w:val="20"/>
                <w:szCs w:val="20"/>
                <w:rtl w:val="0"/>
              </w:rPr>
              <w:t xml:space="preserve">="id6593990"&gt;</w:t>
            </w:r>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"name"</w:t>
            </w:r>
            <w:r w:rsidDel="00000000" w:rsidR="00000000" w:rsidRPr="00000000">
              <w:rPr>
                <w:rFonts w:ascii="Courier New" w:cs="Courier New" w:eastAsia="Courier New" w:hAnsi="Courier New"/>
                <w:sz w:val="20"/>
                <w:szCs w:val="20"/>
                <w:rtl w:val="0"/>
              </w:rPr>
              <w:t xml:space="preserve">&gt;Epigenomics of Common Diseases&lt;/div&gt;</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"description"</w:t>
            </w:r>
            <w:r w:rsidDel="00000000" w:rsidR="00000000" w:rsidRPr="00000000">
              <w:rPr>
                <w:rFonts w:ascii="Courier New" w:cs="Courier New" w:eastAsia="Courier New" w:hAnsi="Courier New"/>
                <w:sz w:val="20"/>
                <w:szCs w:val="20"/>
                <w:rtl w:val="0"/>
              </w:rPr>
              <w:t xml:space="preserve">&gt;This conference will bring together leading scientists from the fields of epigenomics, genetics and bioinformatics. &lt;/div&gt;</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&lt;div&gt;Event type: &lt;span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"eventType"</w:t>
            </w:r>
            <w:r w:rsidDel="00000000" w:rsidR="00000000" w:rsidRPr="00000000">
              <w:rPr>
                <w:rFonts w:ascii="Courier New" w:cs="Courier New" w:eastAsia="Courier New" w:hAnsi="Courier New"/>
                <w:sz w:val="20"/>
                <w:szCs w:val="20"/>
                <w:rtl w:val="0"/>
              </w:rPr>
              <w:t xml:space="preserve">&gt;Workshops and courses&lt;/span&gt;&lt;/div&gt;</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&lt;div&gt;Date: &lt;meta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"startDate"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content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"2015-04-15T"</w:t>
            </w:r>
            <w:r w:rsidDel="00000000" w:rsidR="00000000" w:rsidRPr="00000000">
              <w:rPr>
                <w:rFonts w:ascii="Courier New" w:cs="Courier New" w:eastAsia="Courier New" w:hAnsi="Courier New"/>
                <w:sz w:val="20"/>
                <w:szCs w:val="20"/>
                <w:rtl w:val="0"/>
              </w:rPr>
              <w:t xml:space="preserve">&gt;Wednesday 14 April 2015&lt;/div&gt;</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"location"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itemscope itemtype</w:t>
            </w:r>
            <w:r w:rsidDel="00000000" w:rsidR="00000000" w:rsidRPr="00000000">
              <w:rPr>
                <w:rFonts w:ascii="Courier New" w:cs="Courier New" w:eastAsia="Courier New" w:hAnsi="Courier New"/>
                <w:sz w:val="20"/>
                <w:szCs w:val="20"/>
                <w:rtl w:val="0"/>
              </w:rPr>
              <w:t xml:space="preserve">="</w:t>
            </w:r>
            <w:hyperlink r:id="rId141">
              <w:r w:rsidDel="00000000" w:rsidR="00000000" w:rsidRPr="00000000">
                <w:rPr>
                  <w:rFonts w:ascii="Courier New" w:cs="Courier New" w:eastAsia="Courier New" w:hAnsi="Courier New"/>
                  <w:color w:val="1155cc"/>
                  <w:sz w:val="20"/>
                  <w:szCs w:val="20"/>
                  <w:u w:val="single"/>
                  <w:rtl w:val="0"/>
                </w:rPr>
                <w:t xml:space="preserve">http://schema.org/Place</w:t>
              </w:r>
            </w:hyperlink>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spacing w:line="240" w:lineRule="auto"/>
              <w:ind w:left="1080" w:firstLine="45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Location:</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tabs>
                <w:tab w:val="right" w:pos="1170"/>
              </w:tabs>
              <w:spacing w:line="240" w:lineRule="auto"/>
              <w:ind w:left="153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"name"</w:t>
            </w:r>
            <w:r w:rsidDel="00000000" w:rsidR="00000000" w:rsidRPr="00000000">
              <w:rPr>
                <w:rFonts w:ascii="Courier New" w:cs="Courier New" w:eastAsia="Courier New" w:hAnsi="Courier New"/>
                <w:sz w:val="20"/>
                <w:szCs w:val="20"/>
                <w:rtl w:val="0"/>
              </w:rPr>
              <w:t xml:space="preserve">&gt;Greensands Conference Centre&lt;/span&gt;</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spacing w:line="240" w:lineRule="auto"/>
              <w:ind w:left="153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"address"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itemscope itemtype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"http://schema.org/PostalAddress"</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spacing w:line="240" w:lineRule="auto"/>
              <w:ind w:left="19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"streetAddress"</w:t>
            </w:r>
            <w:r w:rsidDel="00000000" w:rsidR="00000000" w:rsidRPr="00000000">
              <w:rPr>
                <w:rFonts w:ascii="Courier New" w:cs="Courier New" w:eastAsia="Courier New" w:hAnsi="Courier New"/>
                <w:sz w:val="20"/>
                <w:szCs w:val="20"/>
                <w:rtl w:val="0"/>
              </w:rPr>
              <w:t xml:space="preserve">&gt;6 Burridge Road&lt;/span&gt;&lt;br&gt;</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spacing w:line="240" w:lineRule="auto"/>
              <w:ind w:left="19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"addressLocality"</w:t>
            </w:r>
            <w:r w:rsidDel="00000000" w:rsidR="00000000" w:rsidRPr="00000000">
              <w:rPr>
                <w:rFonts w:ascii="Courier New" w:cs="Courier New" w:eastAsia="Courier New" w:hAnsi="Courier New"/>
                <w:sz w:val="20"/>
                <w:szCs w:val="20"/>
                <w:rtl w:val="0"/>
              </w:rPr>
              <w:t xml:space="preserve">&gt;Manchester&lt;/span&gt;&lt;br&gt;</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spacing w:line="240" w:lineRule="auto"/>
              <w:ind w:left="19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9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"postalCode"</w:t>
            </w:r>
            <w:r w:rsidDel="00000000" w:rsidR="00000000" w:rsidRPr="00000000">
              <w:rPr>
                <w:rFonts w:ascii="Courier New" w:cs="Courier New" w:eastAsia="Courier New" w:hAnsi="Courier New"/>
                <w:sz w:val="20"/>
                <w:szCs w:val="20"/>
                <w:rtl w:val="0"/>
              </w:rPr>
              <w:t xml:space="preserve">&gt;M15 3RT&lt;/span&gt;&lt;br&gt;</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spacing w:line="240" w:lineRule="auto"/>
              <w:ind w:left="19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"addressCountry"</w:t>
            </w:r>
            <w:r w:rsidDel="00000000" w:rsidR="00000000" w:rsidRPr="00000000">
              <w:rPr>
                <w:rFonts w:ascii="Courier New" w:cs="Courier New" w:eastAsia="Courier New" w:hAnsi="Courier New"/>
                <w:sz w:val="20"/>
                <w:szCs w:val="20"/>
                <w:rtl w:val="0"/>
              </w:rPr>
              <w:t xml:space="preserve">&gt;UK&lt;/span&gt;</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spacing w:line="240" w:lineRule="auto"/>
              <w:ind w:left="1080" w:firstLine="45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 </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"offers"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itemscope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itemtype</w:t>
            </w:r>
            <w:r w:rsidDel="00000000" w:rsidR="00000000" w:rsidRPr="00000000">
              <w:rPr>
                <w:rFonts w:ascii="Courier New" w:cs="Courier New" w:eastAsia="Courier New" w:hAnsi="Courier New"/>
                <w:sz w:val="20"/>
                <w:szCs w:val="20"/>
                <w:rtl w:val="0"/>
              </w:rPr>
              <w:t xml:space="preserve">="</w:t>
            </w:r>
            <w:hyperlink r:id="rId142">
              <w:r w:rsidDel="00000000" w:rsidR="00000000" w:rsidRPr="00000000">
                <w:rPr>
                  <w:rFonts w:ascii="Courier New" w:cs="Courier New" w:eastAsia="Courier New" w:hAnsi="Courier New"/>
                  <w:color w:val="1155cc"/>
                  <w:sz w:val="20"/>
                  <w:szCs w:val="20"/>
                  <w:u w:val="single"/>
                  <w:rtl w:val="0"/>
                </w:rPr>
                <w:t xml:space="preserve">http://schema.org/Offer</w:t>
              </w:r>
            </w:hyperlink>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spacing w:line="240" w:lineRule="auto"/>
              <w:ind w:left="1080" w:firstLine="45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Price:</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spacing w:line="240" w:lineRule="auto"/>
              <w:ind w:left="1080" w:firstLine="45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"priceCurrency"</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content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"GBP"</w:t>
            </w:r>
            <w:r w:rsidDel="00000000" w:rsidR="00000000" w:rsidRPr="00000000">
              <w:rPr>
                <w:rFonts w:ascii="Courier New" w:cs="Courier New" w:eastAsia="Courier New" w:hAnsi="Courier New"/>
                <w:sz w:val="20"/>
                <w:szCs w:val="20"/>
                <w:rtl w:val="0"/>
              </w:rPr>
              <w:t xml:space="preserve">&gt;£&lt;/span&gt;&lt;span</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spacing w:line="240" w:lineRule="auto"/>
              <w:ind w:left="1080" w:firstLine="45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"price"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content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"100.00"</w:t>
            </w:r>
            <w:r w:rsidDel="00000000" w:rsidR="00000000" w:rsidRPr="00000000">
              <w:rPr>
                <w:rFonts w:ascii="Courier New" w:cs="Courier New" w:eastAsia="Courier New" w:hAnsi="Courier New"/>
                <w:sz w:val="20"/>
                <w:szCs w:val="20"/>
                <w:rtl w:val="0"/>
              </w:rPr>
              <w:t xml:space="preserve">&gt;100.00&lt;/span&gt;</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"contact"</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spacing w:line="240" w:lineRule="auto"/>
              <w:ind w:left="1080" w:firstLine="45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itemscope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itemtype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w:t>
            </w:r>
            <w:hyperlink r:id="rId143">
              <w:r w:rsidDel="00000000" w:rsidR="00000000" w:rsidRPr="00000000">
                <w:rPr>
                  <w:rFonts w:ascii="Courier New" w:cs="Courier New" w:eastAsia="Courier New" w:hAnsi="Courier New"/>
                  <w:color w:val="1155cc"/>
                  <w:sz w:val="20"/>
                  <w:szCs w:val="20"/>
                  <w:u w:val="single"/>
                  <w:rtl w:val="0"/>
                </w:rPr>
                <w:t xml:space="preserve">http://schema.org/Person</w:t>
              </w:r>
            </w:hyperlink>
            <w:r w:rsidDel="00000000" w:rsidR="00000000" w:rsidRPr="00000000">
              <w:rPr>
                <w:rFonts w:ascii="Courier New" w:cs="Courier New" w:eastAsia="Courier New" w:hAnsi="Courier New"/>
                <w:color w:val="38761d"/>
                <w:sz w:val="20"/>
                <w:szCs w:val="20"/>
                <w:rtl w:val="0"/>
              </w:rPr>
              <w:t xml:space="preserve">"</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spacing w:line="240" w:lineRule="auto"/>
              <w:ind w:left="1080" w:firstLine="90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Contact:</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spacing w:line="240" w:lineRule="auto"/>
              <w:ind w:left="1080" w:firstLine="90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name</w:t>
            </w:r>
            <w:r w:rsidDel="00000000" w:rsidR="00000000" w:rsidRPr="00000000">
              <w:rPr>
                <w:rFonts w:ascii="Courier New" w:cs="Courier New" w:eastAsia="Courier New" w:hAnsi="Courier New"/>
                <w:sz w:val="20"/>
                <w:szCs w:val="20"/>
                <w:rtl w:val="0"/>
              </w:rPr>
              <w:t xml:space="preserve">"&gt;Jane Doe&lt;/span&gt; </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spacing w:line="240" w:lineRule="auto"/>
              <w:ind w:left="1080" w:firstLine="90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(&lt;a href="mailto:jane-doe@nwu.ac.uk"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"email"</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spacing w:line="240" w:lineRule="auto"/>
              <w:ind w:left="1080" w:firstLine="90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jane-doe@nwu.ac.uk&lt;/a&gt;)</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spacing w:line="240" w:lineRule="auto"/>
              <w:ind w:left="1080" w:firstLine="45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"hostInstitution"&gt;</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spacing w:line="240" w:lineRule="auto"/>
              <w:ind w:left="1080" w:firstLine="45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Host institution: </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spacing w:line="240" w:lineRule="auto"/>
              <w:ind w:left="1080" w:firstLine="45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itemscope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itemtype</w:t>
            </w:r>
            <w:r w:rsidDel="00000000" w:rsidR="00000000" w:rsidRPr="00000000">
              <w:rPr>
                <w:rFonts w:ascii="Courier New" w:cs="Courier New" w:eastAsia="Courier New" w:hAnsi="Courier New"/>
                <w:sz w:val="20"/>
                <w:szCs w:val="20"/>
                <w:rtl w:val="0"/>
              </w:rPr>
              <w:t xml:space="preserve">="</w:t>
            </w:r>
            <w:hyperlink r:id="rId144">
              <w:r w:rsidDel="00000000" w:rsidR="00000000" w:rsidRPr="00000000">
                <w:rPr>
                  <w:rFonts w:ascii="Courier New" w:cs="Courier New" w:eastAsia="Courier New" w:hAnsi="Courier New"/>
                  <w:color w:val="1155cc"/>
                  <w:sz w:val="20"/>
                  <w:szCs w:val="20"/>
                  <w:u w:val="single"/>
                  <w:rtl w:val="0"/>
                </w:rPr>
                <w:t xml:space="preserve">http://schema.org/Organization</w:t>
              </w:r>
            </w:hyperlink>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spacing w:line="240" w:lineRule="auto"/>
              <w:ind w:left="1530" w:firstLine="45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"name"</w:t>
            </w:r>
            <w:r w:rsidDel="00000000" w:rsidR="00000000" w:rsidRPr="00000000">
              <w:rPr>
                <w:rFonts w:ascii="Courier New" w:cs="Courier New" w:eastAsia="Courier New" w:hAnsi="Courier New"/>
                <w:sz w:val="20"/>
                <w:szCs w:val="20"/>
                <w:rtl w:val="0"/>
              </w:rPr>
              <w:t xml:space="preserve">&gt;North West University&lt;/span&gt;</w:t>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spacing w:line="240" w:lineRule="auto"/>
              <w:ind w:left="1080" w:firstLine="450"/>
              <w:contextualSpacing w:val="0"/>
              <w:rPr/>
            </w:pPr>
            <w:r w:rsidDel="00000000" w:rsidR="00000000" w:rsidRPr="00000000">
              <w:rPr>
                <w:rFonts w:ascii="Courier New" w:cs="Courier New" w:eastAsia="Courier New" w:hAnsi="Courier New"/>
                <w:sz w:val="20"/>
                <w:szCs w:val="20"/>
                <w:rtl w:val="0"/>
              </w:rPr>
              <w:t xml:space="preserve">&lt;/div&gt;</w:t>
            </w:r>
            <w:r w:rsidDel="00000000" w:rsidR="00000000" w:rsidRPr="00000000">
              <w:rPr>
                <w:rtl w:val="0"/>
              </w:rPr>
              <w:t xml:space="preserve"> </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&lt;div&gt;Link: &lt;a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"url"</w:t>
            </w:r>
            <w:r w:rsidDel="00000000" w:rsidR="00000000" w:rsidRPr="00000000">
              <w:rPr>
                <w:rFonts w:ascii="Courier New" w:cs="Courier New" w:eastAsia="Courier New" w:hAnsi="Courier New"/>
                <w:sz w:val="20"/>
                <w:szCs w:val="20"/>
                <w:rtl w:val="0"/>
              </w:rPr>
              <w:t xml:space="preserve"> href="http://www.nwu.ac.uk/event-url"&gt;North West University website&lt;/a&gt;&lt;/div&gt;</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&lt;div&gt;Topics:&lt;span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scientificTopic</w:t>
            </w:r>
            <w:r w:rsidDel="00000000" w:rsidR="00000000" w:rsidRPr="00000000">
              <w:rPr>
                <w:rFonts w:ascii="Courier New" w:cs="Courier New" w:eastAsia="Courier New" w:hAnsi="Courier New"/>
                <w:sz w:val="20"/>
                <w:szCs w:val="20"/>
                <w:rtl w:val="0"/>
              </w:rPr>
              <w:t xml:space="preserve">"&gt;Biomedical science&lt;/span&gt;, &lt;span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scientificTopic</w:t>
            </w:r>
            <w:r w:rsidDel="00000000" w:rsidR="00000000" w:rsidRPr="00000000">
              <w:rPr>
                <w:rFonts w:ascii="Courier New" w:cs="Courier New" w:eastAsia="Courier New" w:hAnsi="Courier New"/>
                <w:sz w:val="20"/>
                <w:szCs w:val="20"/>
                <w:rtl w:val="0"/>
              </w:rPr>
              <w:t xml:space="preserve">"&gt;Human disease&lt;/span&gt;</w:t>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spacing w:line="240" w:lineRule="auto"/>
              <w:ind w:left="54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RDFa:</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spacing w:line="240" w:lineRule="auto"/>
              <w:ind w:left="720" w:hanging="18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vocab</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"http://schema.org/"</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typeof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"LifeScienceEvent"</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&lt;meta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"eventId" </w:t>
            </w:r>
            <w:r w:rsidDel="00000000" w:rsidR="00000000" w:rsidRPr="00000000">
              <w:rPr>
                <w:rFonts w:ascii="Courier New" w:cs="Courier New" w:eastAsia="Courier New" w:hAnsi="Courier New"/>
                <w:color w:val="980000"/>
                <w:sz w:val="20"/>
                <w:szCs w:val="20"/>
                <w:rtl w:val="0"/>
              </w:rPr>
              <w:t xml:space="preserve">content</w:t>
            </w:r>
            <w:r w:rsidDel="00000000" w:rsidR="00000000" w:rsidRPr="00000000">
              <w:rPr>
                <w:rFonts w:ascii="Courier New" w:cs="Courier New" w:eastAsia="Courier New" w:hAnsi="Courier New"/>
                <w:color w:val="38761d"/>
                <w:sz w:val="20"/>
                <w:szCs w:val="20"/>
                <w:rtl w:val="0"/>
              </w:rPr>
              <w:t xml:space="preserve">="id6593990"</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"name"</w:t>
            </w:r>
            <w:r w:rsidDel="00000000" w:rsidR="00000000" w:rsidRPr="00000000">
              <w:rPr>
                <w:rFonts w:ascii="Courier New" w:cs="Courier New" w:eastAsia="Courier New" w:hAnsi="Courier New"/>
                <w:sz w:val="20"/>
                <w:szCs w:val="20"/>
                <w:rtl w:val="0"/>
              </w:rPr>
              <w:t xml:space="preserve">&gt;Epigenomics of Common Diseases&lt;/div&gt;</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"description"</w:t>
            </w:r>
            <w:r w:rsidDel="00000000" w:rsidR="00000000" w:rsidRPr="00000000">
              <w:rPr>
                <w:rFonts w:ascii="Courier New" w:cs="Courier New" w:eastAsia="Courier New" w:hAnsi="Courier New"/>
                <w:sz w:val="20"/>
                <w:szCs w:val="20"/>
                <w:rtl w:val="0"/>
              </w:rPr>
              <w:t xml:space="preserve">&gt;This conference will bring together leading scientists from the fields of epigenomics, genetics and bioinformatics. &lt;/div&gt;</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&lt;div&gt;Event type: &lt;span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"eventType"</w:t>
            </w:r>
            <w:r w:rsidDel="00000000" w:rsidR="00000000" w:rsidRPr="00000000">
              <w:rPr>
                <w:rFonts w:ascii="Courier New" w:cs="Courier New" w:eastAsia="Courier New" w:hAnsi="Courier New"/>
                <w:sz w:val="20"/>
                <w:szCs w:val="20"/>
                <w:rtl w:val="0"/>
              </w:rPr>
              <w:t xml:space="preserve">&gt;Workshops and courses&lt;/span&gt;&lt;/div&gt;</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&lt;div&gt;&lt;meta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"startDate"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content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"2015-04-15T"</w:t>
            </w:r>
            <w:r w:rsidDel="00000000" w:rsidR="00000000" w:rsidRPr="00000000">
              <w:rPr>
                <w:rFonts w:ascii="Courier New" w:cs="Courier New" w:eastAsia="Courier New" w:hAnsi="Courier New"/>
                <w:sz w:val="20"/>
                <w:szCs w:val="20"/>
                <w:rtl w:val="0"/>
              </w:rPr>
              <w:t xml:space="preserve">&gt;Wednesday 14 April 2015&lt;/div&gt;</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"location"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typeof=</w:t>
            </w:r>
            <w:r w:rsidDel="00000000" w:rsidR="00000000" w:rsidRPr="00000000">
              <w:rPr>
                <w:rFonts w:ascii="Courier New" w:cs="Courier New" w:eastAsia="Courier New" w:hAnsi="Courier New"/>
                <w:color w:val="38761d"/>
                <w:sz w:val="20"/>
                <w:szCs w:val="20"/>
                <w:rtl w:val="0"/>
              </w:rPr>
              <w:t xml:space="preserve">"Place"</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spacing w:line="240" w:lineRule="auto"/>
              <w:ind w:left="153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Location:</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tabs>
                <w:tab w:val="right" w:pos="1170"/>
              </w:tabs>
              <w:spacing w:line="240" w:lineRule="auto"/>
              <w:ind w:left="153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"name"</w:t>
            </w:r>
            <w:r w:rsidDel="00000000" w:rsidR="00000000" w:rsidRPr="00000000">
              <w:rPr>
                <w:rFonts w:ascii="Courier New" w:cs="Courier New" w:eastAsia="Courier New" w:hAnsi="Courier New"/>
                <w:sz w:val="20"/>
                <w:szCs w:val="20"/>
                <w:rtl w:val="0"/>
              </w:rPr>
              <w:t xml:space="preserve">&gt;Greensands Conference Centre&lt;/span&gt;</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spacing w:line="240" w:lineRule="auto"/>
              <w:ind w:left="153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"address"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typeof=</w:t>
            </w:r>
            <w:r w:rsidDel="00000000" w:rsidR="00000000" w:rsidRPr="00000000">
              <w:rPr>
                <w:rFonts w:ascii="Courier New" w:cs="Courier New" w:eastAsia="Courier New" w:hAnsi="Courier New"/>
                <w:color w:val="38761d"/>
                <w:sz w:val="20"/>
                <w:szCs w:val="20"/>
                <w:rtl w:val="0"/>
              </w:rPr>
              <w:t xml:space="preserve">"postalAddress"</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spacing w:line="240" w:lineRule="auto"/>
              <w:ind w:left="19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"streetAddress"</w:t>
            </w:r>
            <w:r w:rsidDel="00000000" w:rsidR="00000000" w:rsidRPr="00000000">
              <w:rPr>
                <w:rFonts w:ascii="Courier New" w:cs="Courier New" w:eastAsia="Courier New" w:hAnsi="Courier New"/>
                <w:sz w:val="20"/>
                <w:szCs w:val="20"/>
                <w:rtl w:val="0"/>
              </w:rPr>
              <w:t xml:space="preserve">&gt;6 Burridge Road&lt;/span&gt;&lt;br&gt;</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spacing w:line="240" w:lineRule="auto"/>
              <w:ind w:left="19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"addressLocality"</w:t>
            </w:r>
            <w:r w:rsidDel="00000000" w:rsidR="00000000" w:rsidRPr="00000000">
              <w:rPr>
                <w:rFonts w:ascii="Courier New" w:cs="Courier New" w:eastAsia="Courier New" w:hAnsi="Courier New"/>
                <w:sz w:val="20"/>
                <w:szCs w:val="20"/>
                <w:rtl w:val="0"/>
              </w:rPr>
              <w:t xml:space="preserve">&gt;Manchester&lt;/span&gt;&lt;br&gt;</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spacing w:line="240" w:lineRule="auto"/>
              <w:ind w:left="19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9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"postalCode"</w:t>
            </w:r>
            <w:r w:rsidDel="00000000" w:rsidR="00000000" w:rsidRPr="00000000">
              <w:rPr>
                <w:rFonts w:ascii="Courier New" w:cs="Courier New" w:eastAsia="Courier New" w:hAnsi="Courier New"/>
                <w:sz w:val="20"/>
                <w:szCs w:val="20"/>
                <w:rtl w:val="0"/>
              </w:rPr>
              <w:t xml:space="preserve">&gt;M15 3RT&lt;/span&gt;&lt;br&gt;</w: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spacing w:line="240" w:lineRule="auto"/>
              <w:ind w:left="19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"addressCountry"</w:t>
            </w:r>
            <w:r w:rsidDel="00000000" w:rsidR="00000000" w:rsidRPr="00000000">
              <w:rPr>
                <w:rFonts w:ascii="Courier New" w:cs="Courier New" w:eastAsia="Courier New" w:hAnsi="Courier New"/>
                <w:sz w:val="20"/>
                <w:szCs w:val="20"/>
                <w:rtl w:val="0"/>
              </w:rPr>
              <w:t xml:space="preserve">&gt;UK&lt;/span&gt;</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spacing w:line="240" w:lineRule="auto"/>
              <w:ind w:left="1980" w:hanging="45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 </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"offers"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typeof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Offer</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spacing w:line="240" w:lineRule="auto"/>
              <w:ind w:left="1080" w:firstLine="45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Price:</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spacing w:line="240" w:lineRule="auto"/>
              <w:ind w:left="1080" w:firstLine="45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"priceCurrency"</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content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"GBP"</w:t>
            </w:r>
            <w:r w:rsidDel="00000000" w:rsidR="00000000" w:rsidRPr="00000000">
              <w:rPr>
                <w:rFonts w:ascii="Courier New" w:cs="Courier New" w:eastAsia="Courier New" w:hAnsi="Courier New"/>
                <w:sz w:val="20"/>
                <w:szCs w:val="20"/>
                <w:rtl w:val="0"/>
              </w:rPr>
              <w:t xml:space="preserve">&gt;£&lt;/span&gt;&lt;span</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spacing w:line="240" w:lineRule="auto"/>
              <w:ind w:left="1080" w:firstLine="45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"price"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content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"100.00"</w:t>
            </w:r>
            <w:r w:rsidDel="00000000" w:rsidR="00000000" w:rsidRPr="00000000">
              <w:rPr>
                <w:rFonts w:ascii="Courier New" w:cs="Courier New" w:eastAsia="Courier New" w:hAnsi="Courier New"/>
                <w:sz w:val="20"/>
                <w:szCs w:val="20"/>
                <w:rtl w:val="0"/>
              </w:rPr>
              <w:t xml:space="preserve">&gt;100.00&lt;/span&gt;</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property=</w:t>
            </w:r>
            <w:r w:rsidDel="00000000" w:rsidR="00000000" w:rsidRPr="00000000">
              <w:rPr>
                <w:rFonts w:ascii="Courier New" w:cs="Courier New" w:eastAsia="Courier New" w:hAnsi="Courier New"/>
                <w:color w:val="38761d"/>
                <w:sz w:val="20"/>
                <w:szCs w:val="20"/>
                <w:rtl w:val="0"/>
              </w:rPr>
              <w:t xml:space="preserve">"contact"</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spacing w:line="240" w:lineRule="auto"/>
              <w:ind w:left="1080" w:firstLine="45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typeof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"Person"</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spacing w:line="240" w:lineRule="auto"/>
              <w:ind w:left="1080" w:firstLine="90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Contact:</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spacing w:line="240" w:lineRule="auto"/>
              <w:ind w:left="1080" w:firstLine="90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name</w:t>
            </w:r>
            <w:r w:rsidDel="00000000" w:rsidR="00000000" w:rsidRPr="00000000">
              <w:rPr>
                <w:rFonts w:ascii="Courier New" w:cs="Courier New" w:eastAsia="Courier New" w:hAnsi="Courier New"/>
                <w:sz w:val="20"/>
                <w:szCs w:val="20"/>
                <w:rtl w:val="0"/>
              </w:rPr>
              <w:t xml:space="preserve">"&gt;Jane Doe&lt;/span&gt; </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spacing w:line="240" w:lineRule="auto"/>
              <w:ind w:left="1080" w:firstLine="90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(&lt;a href="mailto:jane-doe@nwu.ac.uk"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"email"</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spacing w:line="240" w:lineRule="auto"/>
              <w:ind w:left="1080" w:firstLine="90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jane-doe@nwu.ac.uk&lt;/a&gt;)</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spacing w:line="240" w:lineRule="auto"/>
              <w:ind w:left="1080" w:firstLine="45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"hostInstitution"&gt;</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spacing w:line="240" w:lineRule="auto"/>
              <w:ind w:left="153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Host institution: </w:t>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spacing w:line="240" w:lineRule="auto"/>
              <w:ind w:left="153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typeof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"Organization"</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spacing w:line="240" w:lineRule="auto"/>
              <w:ind w:left="19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"name"</w:t>
            </w:r>
            <w:r w:rsidDel="00000000" w:rsidR="00000000" w:rsidRPr="00000000">
              <w:rPr>
                <w:rFonts w:ascii="Courier New" w:cs="Courier New" w:eastAsia="Courier New" w:hAnsi="Courier New"/>
                <w:sz w:val="20"/>
                <w:szCs w:val="20"/>
                <w:rtl w:val="0"/>
              </w:rPr>
              <w:t xml:space="preserve">&gt;North West University&lt;/span&gt;</w:t>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spacing w:line="240" w:lineRule="auto"/>
              <w:ind w:left="1530" w:firstLine="0"/>
              <w:contextualSpacing w:val="0"/>
              <w:rPr/>
            </w:pPr>
            <w:r w:rsidDel="00000000" w:rsidR="00000000" w:rsidRPr="00000000">
              <w:rPr>
                <w:rFonts w:ascii="Courier New" w:cs="Courier New" w:eastAsia="Courier New" w:hAnsi="Courier New"/>
                <w:sz w:val="20"/>
                <w:szCs w:val="20"/>
                <w:rtl w:val="0"/>
              </w:rPr>
              <w:t xml:space="preserve">&lt;/div&gt;</w:t>
            </w:r>
            <w:r w:rsidDel="00000000" w:rsidR="00000000" w:rsidRPr="00000000">
              <w:rPr>
                <w:rtl w:val="0"/>
              </w:rPr>
              <w:t xml:space="preserve"> </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&lt;div&gt;Link: &lt;a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"url"</w:t>
            </w:r>
            <w:r w:rsidDel="00000000" w:rsidR="00000000" w:rsidRPr="00000000">
              <w:rPr>
                <w:rFonts w:ascii="Courier New" w:cs="Courier New" w:eastAsia="Courier New" w:hAnsi="Courier New"/>
                <w:sz w:val="20"/>
                <w:szCs w:val="20"/>
                <w:rtl w:val="0"/>
              </w:rPr>
              <w:t xml:space="preserve"> href="http://www.nwu.ac.uk/event-url"&gt;North West University website&lt;/a&gt;&lt;/div&gt;</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&lt;div&gt;Topics:&lt;span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scientificTopic</w:t>
            </w:r>
            <w:r w:rsidDel="00000000" w:rsidR="00000000" w:rsidRPr="00000000">
              <w:rPr>
                <w:rFonts w:ascii="Courier New" w:cs="Courier New" w:eastAsia="Courier New" w:hAnsi="Courier New"/>
                <w:sz w:val="20"/>
                <w:szCs w:val="20"/>
                <w:rtl w:val="0"/>
              </w:rPr>
              <w:t xml:space="preserve">"&gt;Biomedical science&lt;/span&gt;, &lt;span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scientificTopic</w:t>
            </w:r>
            <w:r w:rsidDel="00000000" w:rsidR="00000000" w:rsidRPr="00000000">
              <w:rPr>
                <w:rFonts w:ascii="Courier New" w:cs="Courier New" w:eastAsia="Courier New" w:hAnsi="Courier New"/>
                <w:sz w:val="20"/>
                <w:szCs w:val="20"/>
                <w:rtl w:val="0"/>
              </w:rPr>
              <w:t xml:space="preserve">"&gt;Human disease&lt;/span&gt;</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spacing w:line="240" w:lineRule="auto"/>
              <w:ind w:left="720" w:hanging="180"/>
              <w:contextualSpacing w:val="0"/>
              <w:rPr/>
            </w:pPr>
            <w:r w:rsidDel="00000000" w:rsidR="00000000" w:rsidRPr="00000000">
              <w:rPr>
                <w:rFonts w:ascii="Courier New" w:cs="Courier New" w:eastAsia="Courier New" w:hAnsi="Courier New"/>
                <w:sz w:val="20"/>
                <w:szCs w:val="20"/>
                <w:rtl w:val="0"/>
              </w:rPr>
              <w:t xml:space="preserve">&lt;/div&gt;</w:t>
            </w:r>
            <w:r w:rsidDel="00000000" w:rsidR="00000000" w:rsidRPr="00000000">
              <w:rPr>
                <w:rtl w:val="0"/>
              </w:rPr>
              <w:t xml:space="preserve"> </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JSON-LD:</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&lt;script type="application/ld+json"&gt;</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ind w:left="54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"@context": "http://schema.org",</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ind w:left="54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"@type": "LifeScienceEvent",</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ind w:left="54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"eventId": "id6593990",</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ind w:left="54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"name": "Epigenomics of Common Diseases",</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ind w:left="54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"description": "This conference will bring together leading scientists from the fields of epigenomics, genetics and bioinformatics.",</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ind w:left="54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"type": "Workshops and courses",</w:t>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ind w:left="54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"startDate": "2015-04-15T",</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ind w:left="54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"location": {</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ind w:left="540" w:firstLine="54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"name": "Greensands Conference Centre",</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ind w:firstLine="108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"@type": "Place",</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ind w:firstLine="108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"address": {</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ab/>
              <w:tab/>
              <w:tab/>
              <w:t xml:space="preserve">"@type": "PostalAddress",</w:t>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ab/>
              <w:tab/>
              <w:tab/>
              <w:t xml:space="preserve">"streetAddress": "6 Burridge Road",</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ab/>
              <w:tab/>
              <w:tab/>
              <w:t xml:space="preserve">"addressLocality": "Manchester",</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ab/>
              <w:tab/>
              <w:tab/>
              <w:t xml:space="preserve">"postalCode": "M15 3RT",</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ab/>
              <w:tab/>
              <w:tab/>
              <w:t xml:space="preserve">"addressCountry": "UK"</w:t>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ind w:firstLine="108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ind w:firstLine="54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w:t>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ind w:firstLine="54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"contact": {</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ind w:firstLine="108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"@type": "Person",</w:t>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ind w:firstLine="108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"name": "Jane Doe",</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ind w:firstLine="108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"email": "jane.doe@nwu.ac.uk"</w:t>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ind w:firstLine="54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ind w:firstLine="54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"offers": {</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ind w:firstLine="108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"@type": "Offer",</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ind w:firstLine="108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"price": "100.00",</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ind w:firstLine="108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"priceCurrency": "GBP"</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ind w:firstLine="54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ind w:firstLine="54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"hostInstitution": {</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ind w:firstLine="108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"@type": "Organization",</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ind w:firstLine="108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"name": "North West University"</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ind w:firstLine="54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ind w:firstLine="54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"url": "http://www.nwu.ac.uk/event-url",</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ind w:left="54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"scientificTopic": "Biomedical science",</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ind w:left="54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"scientificTopic": "Human disease"</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&lt;/script&gt;</w:t>
            </w:r>
          </w:p>
        </w:tc>
      </w:tr>
    </w:tbl>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4"/>
        <w:tblW w:w="8939.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8939"/>
        <w:tblGridChange w:id="0">
          <w:tblGrid>
            <w:gridCol w:w="8939"/>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spacing w:line="240" w:lineRule="auto"/>
              <w:contextualSpacing w:val="0"/>
              <w:rPr>
                <w:b w:val="1"/>
              </w:rPr>
            </w:pPr>
            <w:commentRangeStart w:id="22"/>
            <w:r w:rsidDel="00000000" w:rsidR="00000000" w:rsidRPr="00000000">
              <w:rPr>
                <w:b w:val="1"/>
                <w:rtl w:val="0"/>
              </w:rPr>
              <w:t xml:space="preserve">Example 7. Using the url property as the event organiser and as a third party event advertiser</w:t>
            </w:r>
            <w:commentRangeEnd w:id="22"/>
            <w:r w:rsidDel="00000000" w:rsidR="00000000" w:rsidRPr="00000000">
              <w:commentReference w:id="22"/>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spacing w:line="240" w:lineRule="auto"/>
              <w:ind w:left="720" w:hanging="645"/>
              <w:contextualSpacing w:val="0"/>
              <w:rPr>
                <w:b w:val="1"/>
                <w:sz w:val="20"/>
                <w:szCs w:val="20"/>
              </w:rPr>
            </w:pPr>
            <w:r w:rsidDel="00000000" w:rsidR="00000000" w:rsidRPr="00000000">
              <w:rPr>
                <w:b w:val="1"/>
                <w:sz w:val="20"/>
                <w:szCs w:val="20"/>
                <w:rtl w:val="0"/>
              </w:rPr>
              <w:t xml:space="preserve">As the event organiser</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spacing w:line="240" w:lineRule="auto"/>
              <w:ind w:left="75" w:firstLine="0"/>
              <w:contextualSpacing w:val="0"/>
              <w:rPr>
                <w:sz w:val="20"/>
                <w:szCs w:val="20"/>
              </w:rPr>
            </w:pPr>
            <w:r w:rsidDel="00000000" w:rsidR="00000000" w:rsidRPr="00000000">
              <w:rPr>
                <w:sz w:val="20"/>
                <w:szCs w:val="20"/>
                <w:rtl w:val="0"/>
              </w:rPr>
              <w:t xml:space="preserve">You can include a hidden link to an external event advertiser on your site by using the “same as” property:</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spacing w:line="240" w:lineRule="auto"/>
              <w:ind w:left="720" w:hanging="645"/>
              <w:contextualSpacing w:val="0"/>
              <w:rPr>
                <w:sz w:val="20"/>
                <w:szCs w:val="20"/>
              </w:rPr>
            </w:pPr>
            <w:r w:rsidDel="00000000" w:rsidR="00000000" w:rsidRPr="00000000">
              <w:rPr>
                <w:rtl w:val="0"/>
              </w:rPr>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itemscope itemtype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w:t>
            </w:r>
            <w:hyperlink r:id="rId145">
              <w:r w:rsidDel="00000000" w:rsidR="00000000" w:rsidRPr="00000000">
                <w:rPr>
                  <w:rFonts w:ascii="Courier New" w:cs="Courier New" w:eastAsia="Courier New" w:hAnsi="Courier New"/>
                  <w:color w:val="1155cc"/>
                  <w:sz w:val="20"/>
                  <w:szCs w:val="20"/>
                  <w:u w:val="single"/>
                  <w:rtl w:val="0"/>
                </w:rPr>
                <w:t xml:space="preserve">http://schema.org/LifeScienceEvent</w:t>
              </w:r>
            </w:hyperlink>
            <w:r w:rsidDel="00000000" w:rsidR="00000000" w:rsidRPr="00000000">
              <w:rPr>
                <w:rFonts w:ascii="Courier New" w:cs="Courier New" w:eastAsia="Courier New" w:hAnsi="Courier New"/>
                <w:color w:val="38761d"/>
                <w:sz w:val="20"/>
                <w:szCs w:val="20"/>
                <w:rtl w:val="0"/>
              </w:rPr>
              <w:t xml:space="preserve">"</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spacing w:line="240" w:lineRule="auto"/>
              <w:ind w:left="720" w:firstLine="435"/>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&lt;div&gt;Link: </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spacing w:line="240" w:lineRule="auto"/>
              <w:ind w:left="160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&lt;a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"url"</w:t>
            </w:r>
            <w:r w:rsidDel="00000000" w:rsidR="00000000" w:rsidRPr="00000000">
              <w:rPr>
                <w:rFonts w:ascii="Courier New" w:cs="Courier New" w:eastAsia="Courier New" w:hAnsi="Courier New"/>
                <w:sz w:val="20"/>
                <w:szCs w:val="20"/>
                <w:rtl w:val="0"/>
              </w:rPr>
              <w:t xml:space="preserve"> href="http://www.nwu.ac.uk/event-url"&gt;Epigenomics of Common Diseases&lt;/a&gt;</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spacing w:line="240" w:lineRule="auto"/>
              <w:ind w:left="160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&lt;link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"sameAs"</w:t>
            </w:r>
            <w:r w:rsidDel="00000000" w:rsidR="00000000" w:rsidRPr="00000000">
              <w:rPr>
                <w:rFonts w:ascii="Courier New" w:cs="Courier New" w:eastAsia="Courier New" w:hAnsi="Courier New"/>
                <w:sz w:val="20"/>
                <w:szCs w:val="20"/>
                <w:rtl w:val="0"/>
              </w:rPr>
              <w:t xml:space="preserve"> href="</w:t>
            </w:r>
            <w:hyperlink r:id="rId146">
              <w:r w:rsidDel="00000000" w:rsidR="00000000" w:rsidRPr="00000000">
                <w:rPr>
                  <w:rFonts w:ascii="Courier New" w:cs="Courier New" w:eastAsia="Courier New" w:hAnsi="Courier New"/>
                  <w:sz w:val="20"/>
                  <w:szCs w:val="20"/>
                  <w:rtl w:val="0"/>
                </w:rPr>
                <w:t xml:space="preserve">http://external</w:t>
              </w:r>
            </w:hyperlink>
            <w:r w:rsidDel="00000000" w:rsidR="00000000" w:rsidRPr="00000000">
              <w:rPr>
                <w:rFonts w:ascii="Courier New" w:cs="Courier New" w:eastAsia="Courier New" w:hAnsi="Courier New"/>
                <w:sz w:val="20"/>
                <w:szCs w:val="20"/>
                <w:rtl w:val="0"/>
              </w:rPr>
              <w:t xml:space="preserve">advertiser.com/nwu-event"/&gt;</w:t>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spacing w:line="240" w:lineRule="auto"/>
              <w:ind w:left="720" w:hanging="645"/>
              <w:contextualSpacing w:val="0"/>
              <w:rPr>
                <w:b w:val="1"/>
                <w:sz w:val="20"/>
                <w:szCs w:val="20"/>
              </w:rPr>
            </w:pPr>
            <w:r w:rsidDel="00000000" w:rsidR="00000000" w:rsidRPr="00000000">
              <w:rPr>
                <w:b w:val="1"/>
                <w:sz w:val="20"/>
                <w:szCs w:val="20"/>
                <w:rtl w:val="0"/>
              </w:rPr>
              <w:t xml:space="preserve">As an external event advertiser</w:t>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spacing w:line="240" w:lineRule="auto"/>
              <w:ind w:left="720" w:hanging="645"/>
              <w:contextualSpacing w:val="0"/>
              <w:rPr>
                <w:sz w:val="20"/>
                <w:szCs w:val="20"/>
              </w:rPr>
            </w:pPr>
            <w:r w:rsidDel="00000000" w:rsidR="00000000" w:rsidRPr="00000000">
              <w:rPr>
                <w:sz w:val="20"/>
                <w:szCs w:val="20"/>
                <w:rtl w:val="0"/>
              </w:rPr>
              <w:t xml:space="preserve">It is recommended that you add a link on your site to the source of the information about the event:</w:t>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spacing w:line="240" w:lineRule="auto"/>
              <w:ind w:left="720" w:hanging="645"/>
              <w:contextualSpacing w:val="0"/>
              <w:rPr>
                <w:sz w:val="20"/>
                <w:szCs w:val="20"/>
              </w:rPr>
            </w:pPr>
            <w:r w:rsidDel="00000000" w:rsidR="00000000" w:rsidRPr="00000000">
              <w:rPr>
                <w:rtl w:val="0"/>
              </w:rPr>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itemscope itemtype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w:t>
            </w:r>
            <w:hyperlink r:id="rId147">
              <w:r w:rsidDel="00000000" w:rsidR="00000000" w:rsidRPr="00000000">
                <w:rPr>
                  <w:rFonts w:ascii="Courier New" w:cs="Courier New" w:eastAsia="Courier New" w:hAnsi="Courier New"/>
                  <w:color w:val="1155cc"/>
                  <w:sz w:val="20"/>
                  <w:szCs w:val="20"/>
                  <w:u w:val="single"/>
                  <w:rtl w:val="0"/>
                </w:rPr>
                <w:t xml:space="preserve">http://schema.org/LifeScienceEvent</w:t>
              </w:r>
            </w:hyperlink>
            <w:r w:rsidDel="00000000" w:rsidR="00000000" w:rsidRPr="00000000">
              <w:rPr>
                <w:rFonts w:ascii="Courier New" w:cs="Courier New" w:eastAsia="Courier New" w:hAnsi="Courier New"/>
                <w:color w:val="38761d"/>
                <w:sz w:val="20"/>
                <w:szCs w:val="20"/>
                <w:rtl w:val="0"/>
              </w:rPr>
              <w:t xml:space="preserve">"</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spacing w:line="240" w:lineRule="auto"/>
              <w:ind w:left="720" w:firstLine="435"/>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&lt;div&gt;Link: </w:t>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spacing w:line="240" w:lineRule="auto"/>
              <w:ind w:left="160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&lt;a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"url"</w:t>
            </w:r>
            <w:r w:rsidDel="00000000" w:rsidR="00000000" w:rsidRPr="00000000">
              <w:rPr>
                <w:rFonts w:ascii="Courier New" w:cs="Courier New" w:eastAsia="Courier New" w:hAnsi="Courier New"/>
                <w:sz w:val="20"/>
                <w:szCs w:val="20"/>
                <w:rtl w:val="0"/>
              </w:rPr>
              <w:t xml:space="preserve"> href="</w:t>
            </w:r>
            <w:hyperlink r:id="rId148">
              <w:r w:rsidDel="00000000" w:rsidR="00000000" w:rsidRPr="00000000">
                <w:rPr>
                  <w:rFonts w:ascii="Courier New" w:cs="Courier New" w:eastAsia="Courier New" w:hAnsi="Courier New"/>
                  <w:color w:val="1155cc"/>
                  <w:sz w:val="20"/>
                  <w:szCs w:val="20"/>
                  <w:u w:val="single"/>
                  <w:rtl w:val="0"/>
                </w:rPr>
                <w:t xml:space="preserve">http://www.externaladvertiser.com/nwu-event</w:t>
              </w:r>
            </w:hyperlink>
            <w:r w:rsidDel="00000000" w:rsidR="00000000" w:rsidRPr="00000000">
              <w:rPr>
                <w:rFonts w:ascii="Courier New" w:cs="Courier New" w:eastAsia="Courier New" w:hAnsi="Courier New"/>
                <w:sz w:val="20"/>
                <w:szCs w:val="20"/>
                <w:rtl w:val="0"/>
              </w:rPr>
              <w:t xml:space="preserve">"&gt;</w:t>
              <w:br w:type="textWrapping"/>
              <w:t xml:space="preserve">Epigenomics of Common Diseases&lt;/a&gt;</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spacing w:line="240" w:lineRule="auto"/>
              <w:ind w:left="160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&lt;link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"sameAs"</w:t>
            </w:r>
            <w:r w:rsidDel="00000000" w:rsidR="00000000" w:rsidRPr="00000000">
              <w:rPr>
                <w:rFonts w:ascii="Courier New" w:cs="Courier New" w:eastAsia="Courier New" w:hAnsi="Courier New"/>
                <w:sz w:val="20"/>
                <w:szCs w:val="20"/>
                <w:rtl w:val="0"/>
              </w:rPr>
              <w:t xml:space="preserve"> href="http://www.nwu.ac.uk/event-url"/&gt;</w:t>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spacing w:line="240" w:lineRule="auto"/>
              <w:ind w:left="720" w:hanging="645"/>
              <w:contextualSpacing w:val="0"/>
              <w:rPr>
                <w:sz w:val="20"/>
                <w:szCs w:val="20"/>
              </w:rPr>
            </w:pPr>
            <w:r w:rsidDel="00000000" w:rsidR="00000000" w:rsidRPr="00000000">
              <w:rPr>
                <w:rtl w:val="0"/>
              </w:rPr>
            </w:r>
          </w:p>
        </w:tc>
      </w:tr>
    </w:tbl>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5"/>
        <w:tblW w:w="8939.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8939"/>
        <w:tblGridChange w:id="0">
          <w:tblGrid>
            <w:gridCol w:w="8939"/>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Example 8. Using the proposed new ontologyTerm type</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spacing w:line="240" w:lineRule="auto"/>
              <w:ind w:left="75" w:firstLine="0"/>
              <w:contextualSpacing w:val="0"/>
              <w:rPr>
                <w:sz w:val="20"/>
                <w:szCs w:val="20"/>
              </w:rPr>
            </w:pPr>
            <w:r w:rsidDel="00000000" w:rsidR="00000000" w:rsidRPr="00000000">
              <w:rPr>
                <w:sz w:val="20"/>
                <w:szCs w:val="20"/>
                <w:rtl w:val="0"/>
              </w:rPr>
              <w:t xml:space="preserve">Example of a keyword field using terms from different ontologies. In this case a term from EDAM, a term from MeSH and a custom term.</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spacing w:line="240" w:lineRule="auto"/>
              <w:ind w:left="0" w:firstLine="0"/>
              <w:contextualSpacing w:val="0"/>
              <w:rPr>
                <w:sz w:val="20"/>
                <w:szCs w:val="20"/>
              </w:rPr>
            </w:pPr>
            <w:r w:rsidDel="00000000" w:rsidR="00000000" w:rsidRPr="00000000">
              <w:rPr>
                <w:rtl w:val="0"/>
              </w:rPr>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itemscope itemtype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w:t>
            </w:r>
            <w:hyperlink r:id="rId149">
              <w:r w:rsidDel="00000000" w:rsidR="00000000" w:rsidRPr="00000000">
                <w:rPr>
                  <w:rFonts w:ascii="Courier New" w:cs="Courier New" w:eastAsia="Courier New" w:hAnsi="Courier New"/>
                  <w:color w:val="1155cc"/>
                  <w:sz w:val="20"/>
                  <w:szCs w:val="20"/>
                  <w:u w:val="single"/>
                  <w:rtl w:val="0"/>
                </w:rPr>
                <w:t xml:space="preserve">http://schema.org/LifeScienceEvent</w:t>
              </w:r>
            </w:hyperlink>
            <w:r w:rsidDel="00000000" w:rsidR="00000000" w:rsidRPr="00000000">
              <w:rPr>
                <w:rFonts w:ascii="Courier New" w:cs="Courier New" w:eastAsia="Courier New" w:hAnsi="Courier New"/>
                <w:color w:val="38761d"/>
                <w:sz w:val="20"/>
                <w:szCs w:val="20"/>
                <w:rtl w:val="0"/>
              </w:rPr>
              <w:t xml:space="preserve">"</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spacing w:line="240" w:lineRule="auto"/>
              <w:ind w:left="720" w:firstLine="435"/>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Keywords:</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itemscope itemtype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w:t>
            </w:r>
            <w:hyperlink r:id="rId150">
              <w:r w:rsidDel="00000000" w:rsidR="00000000" w:rsidRPr="00000000">
                <w:rPr>
                  <w:rFonts w:ascii="Courier New" w:cs="Courier New" w:eastAsia="Courier New" w:hAnsi="Courier New"/>
                  <w:color w:val="1155cc"/>
                  <w:sz w:val="20"/>
                  <w:szCs w:val="20"/>
                  <w:u w:val="single"/>
                  <w:rtl w:val="0"/>
                </w:rPr>
                <w:t xml:space="preserve">http://schema.org/ontologyTerm</w:t>
              </w:r>
            </w:hyperlink>
            <w:r w:rsidDel="00000000" w:rsidR="00000000" w:rsidRPr="00000000">
              <w:rPr>
                <w:rFonts w:ascii="Courier New" w:cs="Courier New" w:eastAsia="Courier New" w:hAnsi="Courier New"/>
                <w:color w:val="38761d"/>
                <w:sz w:val="20"/>
                <w:szCs w:val="20"/>
                <w:rtl w:val="0"/>
              </w:rPr>
              <w:t xml:space="preserve">"</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spacing w:line="240" w:lineRule="auto"/>
              <w:ind w:left="160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&lt;link itemprop=</w:t>
            </w:r>
            <w:r w:rsidDel="00000000" w:rsidR="00000000" w:rsidRPr="00000000">
              <w:rPr>
                <w:rFonts w:ascii="Courier New" w:cs="Courier New" w:eastAsia="Courier New" w:hAnsi="Courier New"/>
                <w:color w:val="38761d"/>
                <w:sz w:val="20"/>
                <w:szCs w:val="20"/>
                <w:rtl w:val="0"/>
              </w:rPr>
              <w:t xml:space="preserve">"ontologyName" </w:t>
            </w:r>
            <w:r w:rsidDel="00000000" w:rsidR="00000000" w:rsidRPr="00000000">
              <w:rPr>
                <w:rFonts w:ascii="Courier New" w:cs="Courier New" w:eastAsia="Courier New" w:hAnsi="Courier New"/>
                <w:sz w:val="20"/>
                <w:szCs w:val="20"/>
                <w:rtl w:val="0"/>
              </w:rPr>
              <w:t xml:space="preserve">href=</w:t>
            </w:r>
            <w:r w:rsidDel="00000000" w:rsidR="00000000" w:rsidRPr="00000000">
              <w:rPr>
                <w:rFonts w:ascii="Courier New" w:cs="Courier New" w:eastAsia="Courier New" w:hAnsi="Courier New"/>
                <w:color w:val="38761d"/>
                <w:sz w:val="20"/>
                <w:szCs w:val="20"/>
                <w:rtl w:val="0"/>
              </w:rPr>
              <w:t xml:space="preserve">"</w:t>
            </w:r>
            <w:hyperlink r:id="rId151">
              <w:r w:rsidDel="00000000" w:rsidR="00000000" w:rsidRPr="00000000">
                <w:rPr>
                  <w:rFonts w:ascii="Courier New" w:cs="Courier New" w:eastAsia="Courier New" w:hAnsi="Courier New"/>
                  <w:color w:val="1155cc"/>
                  <w:sz w:val="20"/>
                  <w:szCs w:val="20"/>
                  <w:u w:val="single"/>
                  <w:rtl w:val="0"/>
                </w:rPr>
                <w:t xml:space="preserve">http://purl.bioontology.org/ontology/EDAM</w:t>
              </w:r>
            </w:hyperlink>
            <w:r w:rsidDel="00000000" w:rsidR="00000000" w:rsidRPr="00000000">
              <w:rPr>
                <w:rFonts w:ascii="Courier New" w:cs="Courier New" w:eastAsia="Courier New" w:hAnsi="Courier New"/>
                <w:color w:val="38761d"/>
                <w:sz w:val="20"/>
                <w:szCs w:val="20"/>
                <w:rtl w:val="0"/>
              </w:rPr>
              <w:t xml:space="preserve">"&gt;</w:t>
            </w:r>
            <w:r w:rsidDel="00000000" w:rsidR="00000000" w:rsidRPr="00000000">
              <w:rPr>
                <w:rtl w:val="0"/>
              </w:rPr>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spacing w:line="240" w:lineRule="auto"/>
              <w:ind w:left="1080" w:firstLine="525"/>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&lt;meta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"termId" </w:t>
            </w:r>
            <w:r w:rsidDel="00000000" w:rsidR="00000000" w:rsidRPr="00000000">
              <w:rPr>
                <w:rFonts w:ascii="Courier New" w:cs="Courier New" w:eastAsia="Courier New" w:hAnsi="Courier New"/>
                <w:color w:val="980000"/>
                <w:sz w:val="20"/>
                <w:szCs w:val="20"/>
                <w:rtl w:val="0"/>
              </w:rPr>
              <w:t xml:space="preserve">content</w:t>
            </w:r>
            <w:r w:rsidDel="00000000" w:rsidR="00000000" w:rsidRPr="00000000">
              <w:rPr>
                <w:rFonts w:ascii="Courier New" w:cs="Courier New" w:eastAsia="Courier New" w:hAnsi="Courier New"/>
                <w:color w:val="38761d"/>
                <w:sz w:val="20"/>
                <w:szCs w:val="20"/>
                <w:rtl w:val="0"/>
              </w:rPr>
              <w:t xml:space="preserve">="data_0006"&gt;</w:t>
            </w:r>
            <w:r w:rsidDel="00000000" w:rsidR="00000000" w:rsidRPr="00000000">
              <w:rPr>
                <w:rtl w:val="0"/>
              </w:rPr>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spacing w:line="240" w:lineRule="auto"/>
              <w:ind w:left="160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"termName"</w:t>
            </w:r>
            <w:r w:rsidDel="00000000" w:rsidR="00000000" w:rsidRPr="00000000">
              <w:rPr>
                <w:rFonts w:ascii="Courier New" w:cs="Courier New" w:eastAsia="Courier New" w:hAnsi="Courier New"/>
                <w:sz w:val="20"/>
                <w:szCs w:val="20"/>
                <w:rtl w:val="0"/>
              </w:rPr>
              <w:t xml:space="preserve">&gt;Metagenomics&lt;/span&gt;</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spacing w:line="240" w:lineRule="auto"/>
              <w:ind w:left="1080" w:firstLine="75"/>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itemscope itemtype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w:t>
            </w:r>
            <w:hyperlink r:id="rId152">
              <w:r w:rsidDel="00000000" w:rsidR="00000000" w:rsidRPr="00000000">
                <w:rPr>
                  <w:rFonts w:ascii="Courier New" w:cs="Courier New" w:eastAsia="Courier New" w:hAnsi="Courier New"/>
                  <w:color w:val="1155cc"/>
                  <w:sz w:val="20"/>
                  <w:szCs w:val="20"/>
                  <w:u w:val="single"/>
                  <w:rtl w:val="0"/>
                </w:rPr>
                <w:t xml:space="preserve">http://schema.org/ontologyTerm</w:t>
              </w:r>
            </w:hyperlink>
            <w:r w:rsidDel="00000000" w:rsidR="00000000" w:rsidRPr="00000000">
              <w:rPr>
                <w:rFonts w:ascii="Courier New" w:cs="Courier New" w:eastAsia="Courier New" w:hAnsi="Courier New"/>
                <w:color w:val="38761d"/>
                <w:sz w:val="20"/>
                <w:szCs w:val="20"/>
                <w:rtl w:val="0"/>
              </w:rPr>
              <w:t xml:space="preserve">"</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spacing w:line="240" w:lineRule="auto"/>
              <w:ind w:left="160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&lt;link itemprop=</w:t>
            </w:r>
            <w:r w:rsidDel="00000000" w:rsidR="00000000" w:rsidRPr="00000000">
              <w:rPr>
                <w:rFonts w:ascii="Courier New" w:cs="Courier New" w:eastAsia="Courier New" w:hAnsi="Courier New"/>
                <w:color w:val="38761d"/>
                <w:sz w:val="20"/>
                <w:szCs w:val="20"/>
                <w:rtl w:val="0"/>
              </w:rPr>
              <w:t xml:space="preserve">"ontologyName" </w:t>
            </w:r>
            <w:r w:rsidDel="00000000" w:rsidR="00000000" w:rsidRPr="00000000">
              <w:rPr>
                <w:rFonts w:ascii="Courier New" w:cs="Courier New" w:eastAsia="Courier New" w:hAnsi="Courier New"/>
                <w:sz w:val="20"/>
                <w:szCs w:val="20"/>
                <w:rtl w:val="0"/>
              </w:rPr>
              <w:t xml:space="preserve">href=</w:t>
            </w:r>
            <w:r w:rsidDel="00000000" w:rsidR="00000000" w:rsidRPr="00000000">
              <w:rPr>
                <w:rFonts w:ascii="Courier New" w:cs="Courier New" w:eastAsia="Courier New" w:hAnsi="Courier New"/>
                <w:color w:val="38761d"/>
                <w:sz w:val="20"/>
                <w:szCs w:val="20"/>
                <w:rtl w:val="0"/>
              </w:rPr>
              <w:t xml:space="preserve">"https://www.nlm.nih.gov/mesh/"&gt;</w:t>
            </w:r>
            <w:r w:rsidDel="00000000" w:rsidR="00000000" w:rsidRPr="00000000">
              <w:rPr>
                <w:rtl w:val="0"/>
              </w:rPr>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spacing w:line="240" w:lineRule="auto"/>
              <w:ind w:left="1080" w:firstLine="525"/>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&lt;meta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"termId" </w:t>
            </w:r>
            <w:r w:rsidDel="00000000" w:rsidR="00000000" w:rsidRPr="00000000">
              <w:rPr>
                <w:rFonts w:ascii="Courier New" w:cs="Courier New" w:eastAsia="Courier New" w:hAnsi="Courier New"/>
                <w:color w:val="980000"/>
                <w:sz w:val="20"/>
                <w:szCs w:val="20"/>
                <w:rtl w:val="0"/>
              </w:rPr>
              <w:t xml:space="preserve">content</w:t>
            </w:r>
            <w:r w:rsidDel="00000000" w:rsidR="00000000" w:rsidRPr="00000000">
              <w:rPr>
                <w:rFonts w:ascii="Courier New" w:cs="Courier New" w:eastAsia="Courier New" w:hAnsi="Courier New"/>
                <w:color w:val="38761d"/>
                <w:sz w:val="20"/>
                <w:szCs w:val="20"/>
                <w:rtl w:val="0"/>
              </w:rPr>
              <w:t xml:space="preserve">="D056186"&gt;</w:t>
            </w:r>
            <w:r w:rsidDel="00000000" w:rsidR="00000000" w:rsidRPr="00000000">
              <w:rPr>
                <w:rtl w:val="0"/>
              </w:rPr>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spacing w:line="240" w:lineRule="auto"/>
              <w:ind w:left="160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"termName"</w:t>
            </w:r>
            <w:r w:rsidDel="00000000" w:rsidR="00000000" w:rsidRPr="00000000">
              <w:rPr>
                <w:rFonts w:ascii="Courier New" w:cs="Courier New" w:eastAsia="Courier New" w:hAnsi="Courier New"/>
                <w:sz w:val="20"/>
                <w:szCs w:val="20"/>
                <w:rtl w:val="0"/>
              </w:rPr>
              <w:t xml:space="preserve">&gt;</w:t>
            </w:r>
            <w:r w:rsidDel="00000000" w:rsidR="00000000" w:rsidRPr="00000000">
              <w:rPr>
                <w:rFonts w:ascii="Courier New" w:cs="Courier New" w:eastAsia="Courier New" w:hAnsi="Courier New"/>
                <w:sz w:val="20"/>
                <w:szCs w:val="20"/>
                <w:rtl w:val="0"/>
              </w:rPr>
              <w:t xml:space="preserve">Metagenomics</w:t>
            </w:r>
            <w:r w:rsidDel="00000000" w:rsidR="00000000" w:rsidRPr="00000000">
              <w:rPr>
                <w:rFonts w:ascii="Courier New" w:cs="Courier New" w:eastAsia="Courier New" w:hAnsi="Courier New"/>
                <w:sz w:val="20"/>
                <w:szCs w:val="20"/>
                <w:rtl w:val="0"/>
              </w:rPr>
              <w:t xml:space="preserve">&lt;/span&gt;</w:t>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spacing w:line="240" w:lineRule="auto"/>
              <w:ind w:left="1080" w:firstLine="75"/>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itemscope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itemtype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"https://schema.org/CreativeWork"</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spacing w:line="240" w:lineRule="auto"/>
              <w:ind w:left="160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&lt;meta </w:t>
            </w:r>
            <w:r w:rsidDel="00000000" w:rsidR="00000000" w:rsidRPr="00000000">
              <w:rPr>
                <w:rFonts w:ascii="Courier New" w:cs="Courier New" w:eastAsia="Courier New" w:hAnsi="Courier New"/>
                <w:color w:val="99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"keywords"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0000"/>
                <w:sz w:val="20"/>
                <w:szCs w:val="20"/>
                <w:rtl w:val="0"/>
              </w:rPr>
              <w:t xml:space="preserve">content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disease</w:t>
            </w:r>
            <w:r w:rsidDel="00000000" w:rsidR="00000000" w:rsidRPr="00000000">
              <w:rPr>
                <w:rFonts w:ascii="Courier New" w:cs="Courier New" w:eastAsia="Courier New" w:hAnsi="Courier New"/>
                <w:color w:val="38761d"/>
                <w:sz w:val="20"/>
                <w:szCs w:val="20"/>
                <w:rtl w:val="0"/>
              </w:rPr>
              <w:t xml:space="preserve">, bioinformatics"</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spacing w:line="240" w:lineRule="auto"/>
              <w:ind w:left="160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&lt;span&gt;Disease, Bioinformatics&lt;/span&gt;</w:t>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spacing w:line="240" w:lineRule="auto"/>
              <w:ind w:left="1080" w:firstLine="75"/>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spacing w:line="240" w:lineRule="auto"/>
              <w:ind w:left="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spacing w:line="240" w:lineRule="auto"/>
              <w:ind w:left="720" w:hanging="645"/>
              <w:contextualSpacing w:val="0"/>
              <w:rPr>
                <w:sz w:val="20"/>
                <w:szCs w:val="20"/>
              </w:rPr>
            </w:pPr>
            <w:r w:rsidDel="00000000" w:rsidR="00000000" w:rsidRPr="00000000">
              <w:rPr>
                <w:rtl w:val="0"/>
              </w:rPr>
            </w:r>
          </w:p>
        </w:tc>
      </w:tr>
    </w:tbl>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spacing w:line="240" w:lineRule="auto"/>
        <w:ind w:left="0" w:firstLine="0"/>
        <w:contextualSpacing w:val="0"/>
        <w:rPr/>
      </w:pPr>
      <w:r w:rsidDel="00000000" w:rsidR="00000000" w:rsidRPr="00000000">
        <w:rPr>
          <w:rtl w:val="0"/>
        </w:rPr>
      </w:r>
    </w:p>
    <w:sectPr>
      <w:pgSz w:h="16834" w:w="11909"/>
      <w:pgMar w:bottom="1440" w:top="1440" w:left="153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j" w:id="22" w:date="2015-11-05T16:38:32Z">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potential for confusion about the description and usage of the url and sameAs properties. I will add some discussion in the github issue : https://github.com/BioSchemas/bioschemas/issues/29</w:t>
      </w:r>
    </w:p>
  </w:comment>
  <w:comment w:author="Luiz Olavo Bonino" w:id="4" w:date="2016-06-15T09:13:33Z">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capacity a property of the event (a temporal entity) or the physical location where the event takes place? Since the LifeSciencesEvent is a subclass of the Schemas.org Event, which already has location as a property, it seems that we have a problem in modelling this way.</w:t>
      </w:r>
    </w:p>
  </w:comment>
  <w:comment w:author="Rafael C. Jimenez" w:id="18" w:date="2015-10-20T17:00:36Z">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 property inside review</w:t>
      </w:r>
    </w:p>
  </w:comment>
  <w:comment w:author="Rafael C. Jimenez" w:id="12" w:date="2015-08-29T14:43:49Z">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not already defined by schema.org</w:t>
      </w:r>
    </w:p>
  </w:comment>
  <w:comment w:author="Martin Cook" w:id="13" w:date="2015-11-04T23:08:02Z">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so. I can't find it. It's a bit confusing because Event is a 'type' in schema.org jargon, like 'Person' is a type.</w:t>
      </w:r>
    </w:p>
  </w:comment>
  <w:comment w:author="Anonymous" w:id="14" w:date="2015-11-20T11:35:11Z">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this:</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https://github.com/schemaorg/schemaorg/issues/406</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proposal:</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https://docs.google.com/document/d/1ITxdeLg62T4LBYc1KXDxkZ3YvjyfzSJzvY8o4AP5luw/edit?pli=1#heading=h.t1x04gtsk43a</w:t>
      </w:r>
    </w:p>
  </w:comment>
  <w:comment w:author="aj" w:id="15" w:date="2015-11-20T14:39:14Z">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this was me, I wasn't signed in before.</w:t>
      </w:r>
    </w:p>
  </w:comment>
  <w:comment w:author="Rafael C. Jimenez" w:id="8" w:date="2015-08-29T14:43:49Z">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Shouldn't this be "Updates" and include a list of dates when the events were modified instead</w:t>
      </w:r>
    </w:p>
  </w:comment>
  <w:comment w:author="Martin Cook" w:id="9" w:date="2015-11-04T23:02:01Z">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so. Will people need to see a revision history of the event? Can't think of a situation when they would.</w:t>
      </w:r>
    </w:p>
  </w:comment>
  <w:comment w:author="Martin Cook" w:id="17" w:date="2015-11-20T11:52:11Z">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this is practical. For a one-day event people will have to put the same date in twice, and may not know the end time of an event.</w:t>
      </w:r>
    </w:p>
  </w:comment>
  <w:comment w:author="Rafael C. Jimenez" w:id="6" w:date="2015-08-29T14:43:49Z">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need time zone if we have location?</w:t>
      </w:r>
    </w:p>
  </w:comment>
  <w:comment w:author="Martin Cook" w:id="7" w:date="2015-11-04T22:58:13Z">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 for the reason given in the previous comment (UTC offset can be included in Date).</w:t>
      </w:r>
    </w:p>
  </w:comment>
  <w:comment w:author="IT Support" w:id="19" w:date="2015-10-21T10:34:16Z">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Thinking we should rename this field as the stated values are about the process of registration and not who can and cannot apply (which the word eligibility implies). Perhaps call it RegistrationMethod?</w:t>
      </w:r>
    </w:p>
  </w:comment>
  <w:comment w:author="IT Support" w:id="20" w:date="2015-10-21T10:39:18Z">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seems to be an Eligibility criteria in the Offer object (fee) which we could use to specify actual eligibilty, e.g. students only, EBI staff only, etc.</w:t>
      </w:r>
    </w:p>
  </w:comment>
  <w:comment w:author="Martin Cook" w:id="21" w:date="2015-11-05T08:56:00Z">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(see the note for 'Eligibility' in the Data fields table). We could use 'Eligibility' from Schema.org and our addition could be called 'Registration' , 'RegistrationProcess' or 'RegistrationMethod'.</w:t>
      </w:r>
    </w:p>
  </w:comment>
  <w:comment w:author="Rafael C. Jimenez" w:id="5" w:date="2015-10-21T09:39:09Z">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included in date</w:t>
      </w:r>
    </w:p>
  </w:comment>
  <w:comment w:author="IT Support" w:id="2" w:date="2015-10-21T10:28:28Z">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field has the wrong name - it mixes two concepts. Should we separate "Registration process" and "Registration eligibility" - the former being the registration method (invitation only, first come first serve, etc.) - the latter being eligibility criteria (must be a student, must be an employee of company X, must be a small business with less than Z turnover, must be a member of organisation A, must be local to town Y, etc.)</w:t>
      </w:r>
    </w:p>
  </w:comment>
  <w:comment w:author="Martin Cook" w:id="3" w:date="2015-11-04T22:13:22Z">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We could keep 'Eligibility' and have 'RegistrationProcess' or simply 'Registration'.</w:t>
      </w:r>
    </w:p>
  </w:comment>
  <w:comment w:author="Niall Beard" w:id="10" w:date="2015-10-21T09:40:46Z">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 Create deadline property with Date and text description</w:t>
      </w:r>
    </w:p>
  </w:comment>
  <w:comment w:author="Rafael C. Jimenez" w:id="11" w:date="2015-10-21T13:22:25Z">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on a proposal</w:t>
      </w:r>
    </w:p>
  </w:comment>
  <w:comment w:author="Alejandra Gonzalez-Beltran" w:id="1" w:date="2015-11-27T12:54:43Z">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it seems to me that the properties indicated below are not specific to Life Science but to a generic Scientific Conference. Could you please explain why do you see as important to distinguish that is a LifeScienceEvent only and not applicable to other domains? Thanks.</w:t>
      </w:r>
    </w:p>
  </w:comment>
  <w:comment w:author="Luiz Olavo Bonino" w:id="16" w:date="2016-06-15T09:19:06Z">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conceptual modelling there is a tendency of modelling this kind of situation in structures such as Atomic Event and Complex Event as subtypes of the Event class. Maybe it is worthy to take a look in: Guizzardi, G., Wagner, G., Falbo, R.A., Guizzardi, R.S.S., Almeida, J.P.A.,</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Towards Ontological Foundations for the Conceptual Modeling of Events,</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32nd International Conference on Conceptual Modeling (ER 2013), Hong Kong, 2013</w:t>
      </w:r>
    </w:p>
  </w:comment>
  <w:comment w:author="Rafael C. Jimenez" w:id="0" w:date="2015-10-21T11:12:27Z">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shows filed that came from SASI. This column is for reference. TO be removed before the first release.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schema.org/Event" TargetMode="External"/><Relationship Id="rId42" Type="http://schemas.openxmlformats.org/officeDocument/2006/relationships/hyperlink" Target="https://schema.org/AggregateRating" TargetMode="External"/><Relationship Id="rId41" Type="http://schemas.openxmlformats.org/officeDocument/2006/relationships/hyperlink" Target="https://schema.org/aggregateRating" TargetMode="External"/><Relationship Id="rId44" Type="http://schemas.openxmlformats.org/officeDocument/2006/relationships/hyperlink" Target="https://schema.org/DateTime" TargetMode="External"/><Relationship Id="rId43" Type="http://schemas.openxmlformats.org/officeDocument/2006/relationships/hyperlink" Target="https://schema.org/doorTime" TargetMode="External"/><Relationship Id="rId46" Type="http://schemas.openxmlformats.org/officeDocument/2006/relationships/hyperlink" Target="https://schema.org/Duration" TargetMode="External"/><Relationship Id="rId45" Type="http://schemas.openxmlformats.org/officeDocument/2006/relationships/hyperlink" Target="https://schema.org/duration" TargetMode="External"/><Relationship Id="rId107" Type="http://schemas.openxmlformats.org/officeDocument/2006/relationships/hyperlink" Target="https://en.wikipedia.org/wiki/RDFa" TargetMode="External"/><Relationship Id="rId106" Type="http://schemas.openxmlformats.org/officeDocument/2006/relationships/hyperlink" Target="https://schema.org/docs/gs.html" TargetMode="External"/><Relationship Id="rId105" Type="http://schemas.openxmlformats.org/officeDocument/2006/relationships/hyperlink" Target="http://schema.org/docs/gs.html" TargetMode="External"/><Relationship Id="rId104" Type="http://schemas.openxmlformats.org/officeDocument/2006/relationships/hyperlink" Target="http://schema.org/LifeScienceEvent" TargetMode="External"/><Relationship Id="rId109" Type="http://schemas.openxmlformats.org/officeDocument/2006/relationships/hyperlink" Target="https://en.wikipedia.org/wiki/Resource_Description_Framework" TargetMode="External"/><Relationship Id="rId108" Type="http://schemas.openxmlformats.org/officeDocument/2006/relationships/hyperlink" Target="https://en.wikipedia.org/wiki/Resource_Description_Framework" TargetMode="External"/><Relationship Id="rId48" Type="http://schemas.openxmlformats.org/officeDocument/2006/relationships/hyperlink" Target="https://schema.org/endDate" TargetMode="External"/><Relationship Id="rId47" Type="http://schemas.openxmlformats.org/officeDocument/2006/relationships/hyperlink" Target="http://en.wikipedia.org/wiki/ISO_8601" TargetMode="External"/><Relationship Id="rId49" Type="http://schemas.openxmlformats.org/officeDocument/2006/relationships/hyperlink" Target="https://schema.org/Date" TargetMode="External"/><Relationship Id="rId103" Type="http://schemas.openxmlformats.org/officeDocument/2006/relationships/hyperlink" Target="https://schema.org/endDate" TargetMode="External"/><Relationship Id="rId102" Type="http://schemas.openxmlformats.org/officeDocument/2006/relationships/hyperlink" Target="https://schema.org/startDate" TargetMode="External"/><Relationship Id="rId101" Type="http://schemas.openxmlformats.org/officeDocument/2006/relationships/hyperlink" Target="https://schema.org/EventStatusType" TargetMode="External"/><Relationship Id="rId100" Type="http://schemas.openxmlformats.org/officeDocument/2006/relationships/hyperlink" Target="https://schema.org/Enumeration" TargetMode="External"/><Relationship Id="rId31" Type="http://schemas.openxmlformats.org/officeDocument/2006/relationships/hyperlink" Target="https://schema.org/Date" TargetMode="External"/><Relationship Id="rId30" Type="http://schemas.openxmlformats.org/officeDocument/2006/relationships/hyperlink" Target="https://schema.org/Date" TargetMode="External"/><Relationship Id="rId33" Type="http://schemas.openxmlformats.org/officeDocument/2006/relationships/hyperlink" Target="https://schema.org/subEvent" TargetMode="External"/><Relationship Id="rId32" Type="http://schemas.openxmlformats.org/officeDocument/2006/relationships/hyperlink" Target="https://schema.org/Text" TargetMode="External"/><Relationship Id="rId35" Type="http://schemas.openxmlformats.org/officeDocument/2006/relationships/hyperlink" Target="https://schema.org/subEvents" TargetMode="External"/><Relationship Id="rId34" Type="http://schemas.openxmlformats.org/officeDocument/2006/relationships/hyperlink" Target="https://schema.org/Event" TargetMode="External"/><Relationship Id="rId37" Type="http://schemas.openxmlformats.org/officeDocument/2006/relationships/hyperlink" Target="https://schema.org/subEvents" TargetMode="External"/><Relationship Id="rId36" Type="http://schemas.openxmlformats.org/officeDocument/2006/relationships/hyperlink" Target="https://schema.org/subEvents" TargetMode="External"/><Relationship Id="rId39" Type="http://schemas.openxmlformats.org/officeDocument/2006/relationships/hyperlink" Target="https://schema.org/Event" TargetMode="External"/><Relationship Id="rId38" Type="http://schemas.openxmlformats.org/officeDocument/2006/relationships/hyperlink" Target="https://schema.org/superEvent" TargetMode="External"/><Relationship Id="rId20" Type="http://schemas.openxmlformats.org/officeDocument/2006/relationships/hyperlink" Target="http://schema.org/Event" TargetMode="External"/><Relationship Id="rId22" Type="http://schemas.openxmlformats.org/officeDocument/2006/relationships/hyperlink" Target="https://schema.org/Event" TargetMode="External"/><Relationship Id="rId21" Type="http://schemas.openxmlformats.org/officeDocument/2006/relationships/hyperlink" Target="https://schema.org/Thing" TargetMode="External"/><Relationship Id="rId24" Type="http://schemas.openxmlformats.org/officeDocument/2006/relationships/hyperlink" Target="https://schema.org/Text" TargetMode="External"/><Relationship Id="rId23" Type="http://schemas.openxmlformats.org/officeDocument/2006/relationships/hyperlink" Target="https://schema.org/Text" TargetMode="External"/><Relationship Id="rId129" Type="http://schemas.openxmlformats.org/officeDocument/2006/relationships/hyperlink" Target="https://en.wikipedia.org/wiki/Information_science" TargetMode="External"/><Relationship Id="rId128" Type="http://schemas.openxmlformats.org/officeDocument/2006/relationships/hyperlink" Target="https://en.wikipedia.org/wiki/Computer_science" TargetMode="External"/><Relationship Id="rId127" Type="http://schemas.openxmlformats.org/officeDocument/2006/relationships/hyperlink" Target="https://en.wikipedia.org/wiki/Computer_science" TargetMode="External"/><Relationship Id="rId126" Type="http://schemas.openxmlformats.org/officeDocument/2006/relationships/hyperlink" Target="https://en.wikipedia.org/wiki/Ontology_%28information_science%29" TargetMode="External"/><Relationship Id="rId26" Type="http://schemas.openxmlformats.org/officeDocument/2006/relationships/hyperlink" Target="https://schema.org/Text" TargetMode="External"/><Relationship Id="rId121" Type="http://schemas.openxmlformats.org/officeDocument/2006/relationships/hyperlink" Target="https://en.wikipedia.org/wiki/Linked_Data" TargetMode="External"/><Relationship Id="rId25" Type="http://schemas.openxmlformats.org/officeDocument/2006/relationships/hyperlink" Target="https://schema.org/Offer" TargetMode="External"/><Relationship Id="rId120" Type="http://schemas.openxmlformats.org/officeDocument/2006/relationships/hyperlink" Target="https://en.wikipedia.org/wiki/JSON-LD" TargetMode="External"/><Relationship Id="rId28" Type="http://schemas.openxmlformats.org/officeDocument/2006/relationships/hyperlink" Target="https://schema.org/URL" TargetMode="External"/><Relationship Id="rId27" Type="http://schemas.openxmlformats.org/officeDocument/2006/relationships/hyperlink" Target="https://schema.org/Text" TargetMode="External"/><Relationship Id="rId125" Type="http://schemas.openxmlformats.org/officeDocument/2006/relationships/hyperlink" Target="http://www.w3.org/TR/json-ld/" TargetMode="External"/><Relationship Id="rId29" Type="http://schemas.openxmlformats.org/officeDocument/2006/relationships/hyperlink" Target="https://schema.org/URL" TargetMode="External"/><Relationship Id="rId124" Type="http://schemas.openxmlformats.org/officeDocument/2006/relationships/hyperlink" Target="https://en.wikipedia.org/wiki/JSON" TargetMode="External"/><Relationship Id="rId123" Type="http://schemas.openxmlformats.org/officeDocument/2006/relationships/hyperlink" Target="https://en.wikipedia.org/wiki/JSON" TargetMode="External"/><Relationship Id="rId122" Type="http://schemas.openxmlformats.org/officeDocument/2006/relationships/hyperlink" Target="https://en.wikipedia.org/wiki/Linked_Data" TargetMode="External"/><Relationship Id="rId95" Type="http://schemas.openxmlformats.org/officeDocument/2006/relationships/hyperlink" Target="https://schema.org/Thing" TargetMode="External"/><Relationship Id="rId94" Type="http://schemas.openxmlformats.org/officeDocument/2006/relationships/hyperlink" Target="https://schema.org/Enumeration" TargetMode="External"/><Relationship Id="rId97" Type="http://schemas.openxmlformats.org/officeDocument/2006/relationships/hyperlink" Target="https://schema.org/Enumeration" TargetMode="External"/><Relationship Id="rId96" Type="http://schemas.openxmlformats.org/officeDocument/2006/relationships/hyperlink" Target="https://schema.org/Intangible" TargetMode="External"/><Relationship Id="rId11" Type="http://schemas.openxmlformats.org/officeDocument/2006/relationships/hyperlink" Target="https://biosharing.org" TargetMode="External"/><Relationship Id="rId99" Type="http://schemas.openxmlformats.org/officeDocument/2006/relationships/hyperlink" Target="https://schema.org/Intangible" TargetMode="External"/><Relationship Id="rId10" Type="http://schemas.openxmlformats.org/officeDocument/2006/relationships/hyperlink" Target="https://tess.elixir-uk.org" TargetMode="External"/><Relationship Id="rId98" Type="http://schemas.openxmlformats.org/officeDocument/2006/relationships/hyperlink" Target="https://schema.org/Thing" TargetMode="External"/><Relationship Id="rId13" Type="http://schemas.openxmlformats.org/officeDocument/2006/relationships/hyperlink" Target="https://github.com/BioSchemas" TargetMode="External"/><Relationship Id="rId12" Type="http://schemas.openxmlformats.org/officeDocument/2006/relationships/hyperlink" Target="http://bbmri-eric.eu/" TargetMode="External"/><Relationship Id="rId91" Type="http://schemas.openxmlformats.org/officeDocument/2006/relationships/hyperlink" Target="http://edamontology.org/topic_0003" TargetMode="External"/><Relationship Id="rId90" Type="http://schemas.openxmlformats.org/officeDocument/2006/relationships/hyperlink" Target="http://edamontology.org/topic_0003" TargetMode="External"/><Relationship Id="rId93" Type="http://schemas.openxmlformats.org/officeDocument/2006/relationships/hyperlink" Target="https://schema.org/Intangible" TargetMode="External"/><Relationship Id="rId92" Type="http://schemas.openxmlformats.org/officeDocument/2006/relationships/hyperlink" Target="https://schema.org/Thing" TargetMode="External"/><Relationship Id="rId118" Type="http://schemas.openxmlformats.org/officeDocument/2006/relationships/hyperlink" Target="https://en.wikipedia.org/wiki/Metadata" TargetMode="External"/><Relationship Id="rId117" Type="http://schemas.openxmlformats.org/officeDocument/2006/relationships/hyperlink" Target="https://en.wikipedia.org/wiki/Metadata" TargetMode="External"/><Relationship Id="rId116" Type="http://schemas.openxmlformats.org/officeDocument/2006/relationships/hyperlink" Target="https://en.wikipedia.org/wiki/XHTML" TargetMode="External"/><Relationship Id="rId115" Type="http://schemas.openxmlformats.org/officeDocument/2006/relationships/hyperlink" Target="https://en.wikipedia.org/wiki/XHTML" TargetMode="External"/><Relationship Id="rId119" Type="http://schemas.openxmlformats.org/officeDocument/2006/relationships/hyperlink" Target="http://rdfa.info/" TargetMode="External"/><Relationship Id="rId15" Type="http://schemas.openxmlformats.org/officeDocument/2006/relationships/hyperlink" Target="https://github.com/BioSchemas/bioschemas/wiki/Event-Group" TargetMode="External"/><Relationship Id="rId110" Type="http://schemas.openxmlformats.org/officeDocument/2006/relationships/hyperlink" Target="https://en.wikipedia.org/wiki/RDFa#cite_note-n-1" TargetMode="External"/><Relationship Id="rId14" Type="http://schemas.openxmlformats.org/officeDocument/2006/relationships/hyperlink" Target="https://github.com/BioSchemas/bioschemas/wiki/Event-Group" TargetMode="External"/><Relationship Id="rId17" Type="http://schemas.openxmlformats.org/officeDocument/2006/relationships/hyperlink" Target="https://www.isb-sib.ch" TargetMode="External"/><Relationship Id="rId16" Type="http://schemas.openxmlformats.org/officeDocument/2006/relationships/hyperlink" Target="http://www.iscb.org" TargetMode="External"/><Relationship Id="rId19" Type="http://schemas.openxmlformats.org/officeDocument/2006/relationships/hyperlink" Target="http://schema.org/Event" TargetMode="External"/><Relationship Id="rId114" Type="http://schemas.openxmlformats.org/officeDocument/2006/relationships/hyperlink" Target="https://en.wikipedia.org/wiki/HTML" TargetMode="External"/><Relationship Id="rId18" Type="http://schemas.openxmlformats.org/officeDocument/2006/relationships/hyperlink" Target="http://schema.org/" TargetMode="External"/><Relationship Id="rId113" Type="http://schemas.openxmlformats.org/officeDocument/2006/relationships/hyperlink" Target="https://en.wikipedia.org/wiki/HTML" TargetMode="External"/><Relationship Id="rId112" Type="http://schemas.openxmlformats.org/officeDocument/2006/relationships/hyperlink" Target="https://en.wikipedia.org/wiki/W3C" TargetMode="External"/><Relationship Id="rId111" Type="http://schemas.openxmlformats.org/officeDocument/2006/relationships/hyperlink" Target="https://en.wikipedia.org/wiki/W3C" TargetMode="External"/><Relationship Id="rId84" Type="http://schemas.openxmlformats.org/officeDocument/2006/relationships/hyperlink" Target="https://schema.org/URL" TargetMode="External"/><Relationship Id="rId83" Type="http://schemas.openxmlformats.org/officeDocument/2006/relationships/hyperlink" Target="https://schema.org/sameAs" TargetMode="External"/><Relationship Id="rId86" Type="http://schemas.openxmlformats.org/officeDocument/2006/relationships/hyperlink" Target="https://schema.org/URL" TargetMode="External"/><Relationship Id="rId85" Type="http://schemas.openxmlformats.org/officeDocument/2006/relationships/hyperlink" Target="https://schema.org/url" TargetMode="External"/><Relationship Id="rId88" Type="http://schemas.openxmlformats.org/officeDocument/2006/relationships/hyperlink" Target="https://schema.org/Intangible" TargetMode="External"/><Relationship Id="rId150" Type="http://schemas.openxmlformats.org/officeDocument/2006/relationships/hyperlink" Target="http://schema.org/ontologyTerm" TargetMode="External"/><Relationship Id="rId87" Type="http://schemas.openxmlformats.org/officeDocument/2006/relationships/hyperlink" Target="https://schema.org/Thing" TargetMode="External"/><Relationship Id="rId89" Type="http://schemas.openxmlformats.org/officeDocument/2006/relationships/hyperlink" Target="https://schema.org/Enumeration" TargetMode="External"/><Relationship Id="rId80" Type="http://schemas.openxmlformats.org/officeDocument/2006/relationships/hyperlink" Target="https://schema.org/Text" TargetMode="External"/><Relationship Id="rId82" Type="http://schemas.openxmlformats.org/officeDocument/2006/relationships/hyperlink" Target="https://schema.org/Action" TargetMode="External"/><Relationship Id="rId81" Type="http://schemas.openxmlformats.org/officeDocument/2006/relationships/hyperlink" Target="https://schema.org/potentialAction"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schema.org/LifeScienceEvent" TargetMode="External"/><Relationship Id="rId4" Type="http://schemas.openxmlformats.org/officeDocument/2006/relationships/fontTable" Target="fontTable.xml"/><Relationship Id="rId148" Type="http://schemas.openxmlformats.org/officeDocument/2006/relationships/hyperlink" Target="http://www.externaladvertiser.com/nwu-event" TargetMode="External"/><Relationship Id="rId9" Type="http://schemas.openxmlformats.org/officeDocument/2006/relationships/hyperlink" Target="http://mygoblet.org" TargetMode="External"/><Relationship Id="rId143" Type="http://schemas.openxmlformats.org/officeDocument/2006/relationships/hyperlink" Target="http://schema.org/Person" TargetMode="External"/><Relationship Id="rId142" Type="http://schemas.openxmlformats.org/officeDocument/2006/relationships/hyperlink" Target="http://schema.org/Offer" TargetMode="External"/><Relationship Id="rId141" Type="http://schemas.openxmlformats.org/officeDocument/2006/relationships/hyperlink" Target="http://schema.org/Place" TargetMode="External"/><Relationship Id="rId140" Type="http://schemas.openxmlformats.org/officeDocument/2006/relationships/hyperlink" Target="http://schema.org/LifeScienceEvent" TargetMode="External"/><Relationship Id="rId5" Type="http://schemas.openxmlformats.org/officeDocument/2006/relationships/numbering" Target="numbering.xml"/><Relationship Id="rId147" Type="http://schemas.openxmlformats.org/officeDocument/2006/relationships/hyperlink" Target="http://schema.org/LifeScienceEvent" TargetMode="External"/><Relationship Id="rId6" Type="http://schemas.openxmlformats.org/officeDocument/2006/relationships/styles" Target="styles.xml"/><Relationship Id="rId146" Type="http://schemas.openxmlformats.org/officeDocument/2006/relationships/hyperlink" Target="http://external" TargetMode="External"/><Relationship Id="rId7" Type="http://schemas.openxmlformats.org/officeDocument/2006/relationships/hyperlink" Target="https://www.elixir-europe.org" TargetMode="External"/><Relationship Id="rId145" Type="http://schemas.openxmlformats.org/officeDocument/2006/relationships/hyperlink" Target="http://schema.org/LifeScienceEvent" TargetMode="External"/><Relationship Id="rId8" Type="http://schemas.openxmlformats.org/officeDocument/2006/relationships/hyperlink" Target="http://www.pistoiaalliance.org" TargetMode="External"/><Relationship Id="rId144" Type="http://schemas.openxmlformats.org/officeDocument/2006/relationships/hyperlink" Target="http://schema.org/Organization" TargetMode="External"/><Relationship Id="rId73" Type="http://schemas.openxmlformats.org/officeDocument/2006/relationships/hyperlink" Target="https://schema.org/additionalType" TargetMode="External"/><Relationship Id="rId72" Type="http://schemas.openxmlformats.org/officeDocument/2006/relationships/hyperlink" Target="https://schema.org/Thing" TargetMode="External"/><Relationship Id="rId75" Type="http://schemas.openxmlformats.org/officeDocument/2006/relationships/hyperlink" Target="https://schema.org/alternateName" TargetMode="External"/><Relationship Id="rId74" Type="http://schemas.openxmlformats.org/officeDocument/2006/relationships/hyperlink" Target="https://schema.org/URL" TargetMode="External"/><Relationship Id="rId77" Type="http://schemas.openxmlformats.org/officeDocument/2006/relationships/hyperlink" Target="https://schema.org/description" TargetMode="External"/><Relationship Id="rId76" Type="http://schemas.openxmlformats.org/officeDocument/2006/relationships/hyperlink" Target="https://schema.org/Text" TargetMode="External"/><Relationship Id="rId79" Type="http://schemas.openxmlformats.org/officeDocument/2006/relationships/hyperlink" Target="https://schema.org/name" TargetMode="External"/><Relationship Id="rId78" Type="http://schemas.openxmlformats.org/officeDocument/2006/relationships/hyperlink" Target="https://schema.org/Text" TargetMode="External"/><Relationship Id="rId71" Type="http://schemas.openxmlformats.org/officeDocument/2006/relationships/hyperlink" Target="https://schema.org/CreativeWork" TargetMode="External"/><Relationship Id="rId70" Type="http://schemas.openxmlformats.org/officeDocument/2006/relationships/hyperlink" Target="https://schema.org/workPerformed" TargetMode="External"/><Relationship Id="rId139" Type="http://schemas.openxmlformats.org/officeDocument/2006/relationships/hyperlink" Target="http://edamontology.org/page" TargetMode="External"/><Relationship Id="rId138" Type="http://schemas.openxmlformats.org/officeDocument/2006/relationships/hyperlink" Target="https://en.wikipedia.org/wiki/Taxonomy_%28general%29" TargetMode="External"/><Relationship Id="rId137" Type="http://schemas.openxmlformats.org/officeDocument/2006/relationships/hyperlink" Target="https://en.wikipedia.org/wiki/Taxonomy_%28general%29" TargetMode="External"/><Relationship Id="rId132" Type="http://schemas.openxmlformats.org/officeDocument/2006/relationships/hyperlink" Target="https://en.wikipedia.org/wiki/Entities" TargetMode="External"/><Relationship Id="rId131" Type="http://schemas.openxmlformats.org/officeDocument/2006/relationships/hyperlink" Target="https://en.wikipedia.org/wiki/Entities" TargetMode="External"/><Relationship Id="rId130" Type="http://schemas.openxmlformats.org/officeDocument/2006/relationships/hyperlink" Target="https://en.wikipedia.org/wiki/Information_science" TargetMode="External"/><Relationship Id="rId136" Type="http://schemas.openxmlformats.org/officeDocument/2006/relationships/hyperlink" Target="https://en.wikipedia.org/wiki/Ontology" TargetMode="External"/><Relationship Id="rId135" Type="http://schemas.openxmlformats.org/officeDocument/2006/relationships/hyperlink" Target="https://en.wikipedia.org/wiki/Ontology" TargetMode="External"/><Relationship Id="rId134" Type="http://schemas.openxmlformats.org/officeDocument/2006/relationships/hyperlink" Target="https://en.wikipedia.org/wiki/Domain_of_discourse" TargetMode="External"/><Relationship Id="rId133" Type="http://schemas.openxmlformats.org/officeDocument/2006/relationships/hyperlink" Target="https://en.wikipedia.org/wiki/Domain_of_discourse" TargetMode="External"/><Relationship Id="rId62" Type="http://schemas.openxmlformats.org/officeDocument/2006/relationships/hyperlink" Target="http://en.wikipedia.org/wiki/ISO_8601" TargetMode="External"/><Relationship Id="rId61" Type="http://schemas.openxmlformats.org/officeDocument/2006/relationships/hyperlink" Target="https://schema.org/Date" TargetMode="External"/><Relationship Id="rId64" Type="http://schemas.openxmlformats.org/officeDocument/2006/relationships/hyperlink" Target="https://schema.org/Event" TargetMode="External"/><Relationship Id="rId63" Type="http://schemas.openxmlformats.org/officeDocument/2006/relationships/hyperlink" Target="https://schema.org/subEvent" TargetMode="External"/><Relationship Id="rId66" Type="http://schemas.openxmlformats.org/officeDocument/2006/relationships/hyperlink" Target="https://schema.org/superEvent" TargetMode="External"/><Relationship Id="rId65" Type="http://schemas.openxmlformats.org/officeDocument/2006/relationships/hyperlink" Target="https://schema.org/subEvents" TargetMode="External"/><Relationship Id="rId68" Type="http://schemas.openxmlformats.org/officeDocument/2006/relationships/hyperlink" Target="https://schema.org/typicalAgeRange" TargetMode="External"/><Relationship Id="rId67" Type="http://schemas.openxmlformats.org/officeDocument/2006/relationships/hyperlink" Target="https://schema.org/Event" TargetMode="External"/><Relationship Id="rId60" Type="http://schemas.openxmlformats.org/officeDocument/2006/relationships/hyperlink" Target="https://schema.org/startDate" TargetMode="External"/><Relationship Id="rId69" Type="http://schemas.openxmlformats.org/officeDocument/2006/relationships/hyperlink" Target="https://schema.org/Text" TargetMode="External"/><Relationship Id="rId51" Type="http://schemas.openxmlformats.org/officeDocument/2006/relationships/hyperlink" Target="https://schema.org/eventStatus" TargetMode="External"/><Relationship Id="rId50" Type="http://schemas.openxmlformats.org/officeDocument/2006/relationships/hyperlink" Target="http://en.wikipedia.org/wiki/ISO_8601" TargetMode="External"/><Relationship Id="rId53" Type="http://schemas.openxmlformats.org/officeDocument/2006/relationships/hyperlink" Target="https://schema.org/offers" TargetMode="External"/><Relationship Id="rId52" Type="http://schemas.openxmlformats.org/officeDocument/2006/relationships/hyperlink" Target="https://schema.org/EventStatusType" TargetMode="External"/><Relationship Id="rId55" Type="http://schemas.openxmlformats.org/officeDocument/2006/relationships/hyperlink" Target="https://schema.org/previousStartDate" TargetMode="External"/><Relationship Id="rId54" Type="http://schemas.openxmlformats.org/officeDocument/2006/relationships/hyperlink" Target="https://schema.org/Offer" TargetMode="External"/><Relationship Id="rId57" Type="http://schemas.openxmlformats.org/officeDocument/2006/relationships/hyperlink" Target="https://schema.org/review" TargetMode="External"/><Relationship Id="rId56" Type="http://schemas.openxmlformats.org/officeDocument/2006/relationships/hyperlink" Target="https://schema.org/Date" TargetMode="External"/><Relationship Id="rId59" Type="http://schemas.openxmlformats.org/officeDocument/2006/relationships/hyperlink" Target="https://schema.org/reviews" TargetMode="External"/><Relationship Id="rId58" Type="http://schemas.openxmlformats.org/officeDocument/2006/relationships/hyperlink" Target="https://schema.org/Review" TargetMode="External"/><Relationship Id="rId152" Type="http://schemas.openxmlformats.org/officeDocument/2006/relationships/hyperlink" Target="http://schema.org/ontologyTerm" TargetMode="External"/><Relationship Id="rId151" Type="http://schemas.openxmlformats.org/officeDocument/2006/relationships/hyperlink" Target="http://purl.bioontology.org/ontology/ED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